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BFA9A" w14:textId="75F4AF40" w:rsidR="00814561" w:rsidRDefault="009A74F1">
      <w:pPr>
        <w:pStyle w:val="Heading1"/>
      </w:pPr>
      <w:bookmarkStart w:id="0" w:name="_Toc403663767"/>
      <w:bookmarkStart w:id="1" w:name="_Toc424308066"/>
      <w:bookmarkStart w:id="2" w:name="intel-iah"/>
      <w:r>
        <w:t>Intel-IAH</w:t>
      </w:r>
      <w:bookmarkEnd w:id="0"/>
      <w:ins w:id="3" w:author="Kidwell, MarkX" w:date="2015-02-13T07:18:00Z">
        <w:r w:rsidR="00903C09">
          <w:t xml:space="preserve"> CRM</w:t>
        </w:r>
      </w:ins>
      <w:bookmarkEnd w:id="1"/>
    </w:p>
    <w:bookmarkEnd w:id="2"/>
    <w:p w14:paraId="2709DFEE" w14:textId="39EEC900" w:rsidR="00814561" w:rsidRDefault="009A74F1">
      <w:r>
        <w:t>User Guide for Intel IAH (Cloudera Hadoop</w:t>
      </w:r>
      <w:del w:id="4" w:author="Kidwell, MarkX" w:date="2015-02-13T07:18:00Z">
        <w:r>
          <w:delText>).</w:delText>
        </w:r>
      </w:del>
      <w:ins w:id="5" w:author="Kidwell, MarkX" w:date="2015-02-13T07:18:00Z">
        <w:r w:rsidR="00903C09">
          <w:t>) ingestion ELT framework</w:t>
        </w:r>
        <w:r>
          <w:t>.</w:t>
        </w:r>
      </w:ins>
    </w:p>
    <w:bookmarkStart w:id="6" w:name="quick-start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591845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E07C36" w14:textId="77777777" w:rsidR="00705ECE" w:rsidRDefault="00705ECE">
          <w:pPr>
            <w:pStyle w:val="TOCHeading"/>
          </w:pPr>
        </w:p>
        <w:p w14:paraId="7F09F9C8" w14:textId="77777777" w:rsidR="00705ECE" w:rsidRDefault="00705ECE" w:rsidP="00705ECE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  <w:p w14:paraId="3CC06983" w14:textId="77777777" w:rsidR="00705ECE" w:rsidRDefault="00705ECE">
          <w:pPr>
            <w:pStyle w:val="TOCHeading"/>
          </w:pPr>
          <w:r>
            <w:lastRenderedPageBreak/>
            <w:t>Contents</w:t>
          </w:r>
        </w:p>
        <w:p w14:paraId="58356274" w14:textId="77777777" w:rsidR="004042D6" w:rsidRDefault="00705E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308066" w:history="1">
            <w:r w:rsidR="004042D6" w:rsidRPr="00886ED0">
              <w:rPr>
                <w:rStyle w:val="Hyperlink"/>
                <w:noProof/>
              </w:rPr>
              <w:t>Intel-IAH CRM</w:t>
            </w:r>
            <w:r w:rsidR="004042D6">
              <w:rPr>
                <w:noProof/>
                <w:webHidden/>
              </w:rPr>
              <w:tab/>
            </w:r>
            <w:r w:rsidR="004042D6">
              <w:rPr>
                <w:noProof/>
                <w:webHidden/>
              </w:rPr>
              <w:fldChar w:fldCharType="begin"/>
            </w:r>
            <w:r w:rsidR="004042D6">
              <w:rPr>
                <w:noProof/>
                <w:webHidden/>
              </w:rPr>
              <w:instrText xml:space="preserve"> PAGEREF _Toc424308066 \h </w:instrText>
            </w:r>
            <w:r w:rsidR="004042D6">
              <w:rPr>
                <w:noProof/>
                <w:webHidden/>
              </w:rPr>
            </w:r>
            <w:r w:rsidR="004042D6">
              <w:rPr>
                <w:noProof/>
                <w:webHidden/>
              </w:rPr>
              <w:fldChar w:fldCharType="separate"/>
            </w:r>
            <w:r w:rsidR="004042D6">
              <w:rPr>
                <w:noProof/>
                <w:webHidden/>
              </w:rPr>
              <w:t>1</w:t>
            </w:r>
            <w:r w:rsidR="004042D6">
              <w:rPr>
                <w:noProof/>
                <w:webHidden/>
              </w:rPr>
              <w:fldChar w:fldCharType="end"/>
            </w:r>
          </w:hyperlink>
        </w:p>
        <w:p w14:paraId="130EF095" w14:textId="77777777" w:rsidR="004042D6" w:rsidRDefault="002145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24308067" w:history="1">
            <w:r w:rsidR="004042D6" w:rsidRPr="00886ED0">
              <w:rPr>
                <w:rStyle w:val="Hyperlink"/>
                <w:noProof/>
              </w:rPr>
              <w:t>Quick start</w:t>
            </w:r>
            <w:r w:rsidR="004042D6">
              <w:rPr>
                <w:noProof/>
                <w:webHidden/>
              </w:rPr>
              <w:tab/>
            </w:r>
            <w:r w:rsidR="004042D6">
              <w:rPr>
                <w:noProof/>
                <w:webHidden/>
              </w:rPr>
              <w:fldChar w:fldCharType="begin"/>
            </w:r>
            <w:r w:rsidR="004042D6">
              <w:rPr>
                <w:noProof/>
                <w:webHidden/>
              </w:rPr>
              <w:instrText xml:space="preserve"> PAGEREF _Toc424308067 \h </w:instrText>
            </w:r>
            <w:r w:rsidR="004042D6">
              <w:rPr>
                <w:noProof/>
                <w:webHidden/>
              </w:rPr>
            </w:r>
            <w:r w:rsidR="004042D6">
              <w:rPr>
                <w:noProof/>
                <w:webHidden/>
              </w:rPr>
              <w:fldChar w:fldCharType="separate"/>
            </w:r>
            <w:r w:rsidR="004042D6">
              <w:rPr>
                <w:noProof/>
                <w:webHidden/>
              </w:rPr>
              <w:t>3</w:t>
            </w:r>
            <w:r w:rsidR="004042D6">
              <w:rPr>
                <w:noProof/>
                <w:webHidden/>
              </w:rPr>
              <w:fldChar w:fldCharType="end"/>
            </w:r>
          </w:hyperlink>
        </w:p>
        <w:p w14:paraId="3F3041F2" w14:textId="77777777" w:rsidR="004042D6" w:rsidRDefault="002145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24308068" w:history="1">
            <w:r w:rsidR="004042D6" w:rsidRPr="00886ED0">
              <w:rPr>
                <w:rStyle w:val="Hyperlink"/>
                <w:noProof/>
              </w:rPr>
              <w:t>Requirements</w:t>
            </w:r>
            <w:r w:rsidR="004042D6">
              <w:rPr>
                <w:noProof/>
                <w:webHidden/>
              </w:rPr>
              <w:tab/>
            </w:r>
            <w:r w:rsidR="004042D6">
              <w:rPr>
                <w:noProof/>
                <w:webHidden/>
              </w:rPr>
              <w:fldChar w:fldCharType="begin"/>
            </w:r>
            <w:r w:rsidR="004042D6">
              <w:rPr>
                <w:noProof/>
                <w:webHidden/>
              </w:rPr>
              <w:instrText xml:space="preserve"> PAGEREF _Toc424308068 \h </w:instrText>
            </w:r>
            <w:r w:rsidR="004042D6">
              <w:rPr>
                <w:noProof/>
                <w:webHidden/>
              </w:rPr>
            </w:r>
            <w:r w:rsidR="004042D6">
              <w:rPr>
                <w:noProof/>
                <w:webHidden/>
              </w:rPr>
              <w:fldChar w:fldCharType="separate"/>
            </w:r>
            <w:r w:rsidR="004042D6">
              <w:rPr>
                <w:noProof/>
                <w:webHidden/>
              </w:rPr>
              <w:t>3</w:t>
            </w:r>
            <w:r w:rsidR="004042D6">
              <w:rPr>
                <w:noProof/>
                <w:webHidden/>
              </w:rPr>
              <w:fldChar w:fldCharType="end"/>
            </w:r>
          </w:hyperlink>
        </w:p>
        <w:p w14:paraId="395EB522" w14:textId="77777777" w:rsidR="004042D6" w:rsidRDefault="002145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24308069" w:history="1">
            <w:r w:rsidR="004042D6" w:rsidRPr="00886ED0">
              <w:rPr>
                <w:rStyle w:val="Hyperlink"/>
                <w:noProof/>
              </w:rPr>
              <w:t>Build</w:t>
            </w:r>
            <w:r w:rsidR="004042D6">
              <w:rPr>
                <w:noProof/>
                <w:webHidden/>
              </w:rPr>
              <w:tab/>
            </w:r>
            <w:r w:rsidR="004042D6">
              <w:rPr>
                <w:noProof/>
                <w:webHidden/>
              </w:rPr>
              <w:fldChar w:fldCharType="begin"/>
            </w:r>
            <w:r w:rsidR="004042D6">
              <w:rPr>
                <w:noProof/>
                <w:webHidden/>
              </w:rPr>
              <w:instrText xml:space="preserve"> PAGEREF _Toc424308069 \h </w:instrText>
            </w:r>
            <w:r w:rsidR="004042D6">
              <w:rPr>
                <w:noProof/>
                <w:webHidden/>
              </w:rPr>
            </w:r>
            <w:r w:rsidR="004042D6">
              <w:rPr>
                <w:noProof/>
                <w:webHidden/>
              </w:rPr>
              <w:fldChar w:fldCharType="separate"/>
            </w:r>
            <w:r w:rsidR="004042D6">
              <w:rPr>
                <w:noProof/>
                <w:webHidden/>
              </w:rPr>
              <w:t>3</w:t>
            </w:r>
            <w:r w:rsidR="004042D6">
              <w:rPr>
                <w:noProof/>
                <w:webHidden/>
              </w:rPr>
              <w:fldChar w:fldCharType="end"/>
            </w:r>
          </w:hyperlink>
        </w:p>
        <w:p w14:paraId="0157B97D" w14:textId="77777777" w:rsidR="004042D6" w:rsidRDefault="002145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24308070" w:history="1">
            <w:r w:rsidR="004042D6" w:rsidRPr="00886ED0">
              <w:rPr>
                <w:rStyle w:val="Hyperlink"/>
                <w:noProof/>
              </w:rPr>
              <w:t>Deploy</w:t>
            </w:r>
            <w:r w:rsidR="004042D6">
              <w:rPr>
                <w:noProof/>
                <w:webHidden/>
              </w:rPr>
              <w:tab/>
            </w:r>
            <w:r w:rsidR="004042D6">
              <w:rPr>
                <w:noProof/>
                <w:webHidden/>
              </w:rPr>
              <w:fldChar w:fldCharType="begin"/>
            </w:r>
            <w:r w:rsidR="004042D6">
              <w:rPr>
                <w:noProof/>
                <w:webHidden/>
              </w:rPr>
              <w:instrText xml:space="preserve"> PAGEREF _Toc424308070 \h </w:instrText>
            </w:r>
            <w:r w:rsidR="004042D6">
              <w:rPr>
                <w:noProof/>
                <w:webHidden/>
              </w:rPr>
            </w:r>
            <w:r w:rsidR="004042D6">
              <w:rPr>
                <w:noProof/>
                <w:webHidden/>
              </w:rPr>
              <w:fldChar w:fldCharType="separate"/>
            </w:r>
            <w:r w:rsidR="004042D6">
              <w:rPr>
                <w:noProof/>
                <w:webHidden/>
              </w:rPr>
              <w:t>3</w:t>
            </w:r>
            <w:r w:rsidR="004042D6">
              <w:rPr>
                <w:noProof/>
                <w:webHidden/>
              </w:rPr>
              <w:fldChar w:fldCharType="end"/>
            </w:r>
          </w:hyperlink>
        </w:p>
        <w:p w14:paraId="1D73A59D" w14:textId="77777777" w:rsidR="004042D6" w:rsidRDefault="002145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24308071" w:history="1">
            <w:r w:rsidR="004042D6" w:rsidRPr="00886ED0">
              <w:rPr>
                <w:rStyle w:val="Hyperlink"/>
                <w:noProof/>
              </w:rPr>
              <w:t>Run</w:t>
            </w:r>
            <w:r w:rsidR="004042D6">
              <w:rPr>
                <w:noProof/>
                <w:webHidden/>
              </w:rPr>
              <w:tab/>
            </w:r>
            <w:r w:rsidR="004042D6">
              <w:rPr>
                <w:noProof/>
                <w:webHidden/>
              </w:rPr>
              <w:fldChar w:fldCharType="begin"/>
            </w:r>
            <w:r w:rsidR="004042D6">
              <w:rPr>
                <w:noProof/>
                <w:webHidden/>
              </w:rPr>
              <w:instrText xml:space="preserve"> PAGEREF _Toc424308071 \h </w:instrText>
            </w:r>
            <w:r w:rsidR="004042D6">
              <w:rPr>
                <w:noProof/>
                <w:webHidden/>
              </w:rPr>
            </w:r>
            <w:r w:rsidR="004042D6">
              <w:rPr>
                <w:noProof/>
                <w:webHidden/>
              </w:rPr>
              <w:fldChar w:fldCharType="separate"/>
            </w:r>
            <w:r w:rsidR="004042D6">
              <w:rPr>
                <w:noProof/>
                <w:webHidden/>
              </w:rPr>
              <w:t>3</w:t>
            </w:r>
            <w:r w:rsidR="004042D6">
              <w:rPr>
                <w:noProof/>
                <w:webHidden/>
              </w:rPr>
              <w:fldChar w:fldCharType="end"/>
            </w:r>
          </w:hyperlink>
        </w:p>
        <w:p w14:paraId="78A52A29" w14:textId="77777777" w:rsidR="004042D6" w:rsidRDefault="002145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24308072" w:history="1">
            <w:r w:rsidR="004042D6" w:rsidRPr="00886ED0">
              <w:rPr>
                <w:rStyle w:val="Hyperlink"/>
                <w:noProof/>
              </w:rPr>
              <w:t>Configuration for Salesforce</w:t>
            </w:r>
            <w:r w:rsidR="004042D6">
              <w:rPr>
                <w:noProof/>
                <w:webHidden/>
              </w:rPr>
              <w:tab/>
            </w:r>
            <w:r w:rsidR="004042D6">
              <w:rPr>
                <w:noProof/>
                <w:webHidden/>
              </w:rPr>
              <w:fldChar w:fldCharType="begin"/>
            </w:r>
            <w:r w:rsidR="004042D6">
              <w:rPr>
                <w:noProof/>
                <w:webHidden/>
              </w:rPr>
              <w:instrText xml:space="preserve"> PAGEREF _Toc424308072 \h </w:instrText>
            </w:r>
            <w:r w:rsidR="004042D6">
              <w:rPr>
                <w:noProof/>
                <w:webHidden/>
              </w:rPr>
            </w:r>
            <w:r w:rsidR="004042D6">
              <w:rPr>
                <w:noProof/>
                <w:webHidden/>
              </w:rPr>
              <w:fldChar w:fldCharType="separate"/>
            </w:r>
            <w:r w:rsidR="004042D6">
              <w:rPr>
                <w:noProof/>
                <w:webHidden/>
              </w:rPr>
              <w:t>3</w:t>
            </w:r>
            <w:r w:rsidR="004042D6">
              <w:rPr>
                <w:noProof/>
                <w:webHidden/>
              </w:rPr>
              <w:fldChar w:fldCharType="end"/>
            </w:r>
          </w:hyperlink>
        </w:p>
        <w:p w14:paraId="734F6017" w14:textId="77777777" w:rsidR="004042D6" w:rsidRDefault="002145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24308073" w:history="1">
            <w:r w:rsidR="004042D6" w:rsidRPr="00886ED0">
              <w:rPr>
                <w:rStyle w:val="Hyperlink"/>
                <w:noProof/>
              </w:rPr>
              <w:t>Detailed guide</w:t>
            </w:r>
            <w:r w:rsidR="004042D6">
              <w:rPr>
                <w:noProof/>
                <w:webHidden/>
              </w:rPr>
              <w:tab/>
            </w:r>
            <w:r w:rsidR="004042D6">
              <w:rPr>
                <w:noProof/>
                <w:webHidden/>
              </w:rPr>
              <w:fldChar w:fldCharType="begin"/>
            </w:r>
            <w:r w:rsidR="004042D6">
              <w:rPr>
                <w:noProof/>
                <w:webHidden/>
              </w:rPr>
              <w:instrText xml:space="preserve"> PAGEREF _Toc424308073 \h </w:instrText>
            </w:r>
            <w:r w:rsidR="004042D6">
              <w:rPr>
                <w:noProof/>
                <w:webHidden/>
              </w:rPr>
            </w:r>
            <w:r w:rsidR="004042D6">
              <w:rPr>
                <w:noProof/>
                <w:webHidden/>
              </w:rPr>
              <w:fldChar w:fldCharType="separate"/>
            </w:r>
            <w:r w:rsidR="004042D6">
              <w:rPr>
                <w:noProof/>
                <w:webHidden/>
              </w:rPr>
              <w:t>5</w:t>
            </w:r>
            <w:r w:rsidR="004042D6">
              <w:rPr>
                <w:noProof/>
                <w:webHidden/>
              </w:rPr>
              <w:fldChar w:fldCharType="end"/>
            </w:r>
          </w:hyperlink>
        </w:p>
        <w:p w14:paraId="472637E2" w14:textId="77777777" w:rsidR="004042D6" w:rsidRDefault="002145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24308074" w:history="1">
            <w:r w:rsidR="004042D6" w:rsidRPr="00886ED0">
              <w:rPr>
                <w:rStyle w:val="Hyperlink"/>
                <w:noProof/>
              </w:rPr>
              <w:t>Configuration</w:t>
            </w:r>
            <w:r w:rsidR="004042D6">
              <w:rPr>
                <w:noProof/>
                <w:webHidden/>
              </w:rPr>
              <w:tab/>
            </w:r>
            <w:r w:rsidR="004042D6">
              <w:rPr>
                <w:noProof/>
                <w:webHidden/>
              </w:rPr>
              <w:fldChar w:fldCharType="begin"/>
            </w:r>
            <w:r w:rsidR="004042D6">
              <w:rPr>
                <w:noProof/>
                <w:webHidden/>
              </w:rPr>
              <w:instrText xml:space="preserve"> PAGEREF _Toc424308074 \h </w:instrText>
            </w:r>
            <w:r w:rsidR="004042D6">
              <w:rPr>
                <w:noProof/>
                <w:webHidden/>
              </w:rPr>
            </w:r>
            <w:r w:rsidR="004042D6">
              <w:rPr>
                <w:noProof/>
                <w:webHidden/>
              </w:rPr>
              <w:fldChar w:fldCharType="separate"/>
            </w:r>
            <w:r w:rsidR="004042D6">
              <w:rPr>
                <w:noProof/>
                <w:webHidden/>
              </w:rPr>
              <w:t>5</w:t>
            </w:r>
            <w:r w:rsidR="004042D6">
              <w:rPr>
                <w:noProof/>
                <w:webHidden/>
              </w:rPr>
              <w:fldChar w:fldCharType="end"/>
            </w:r>
          </w:hyperlink>
        </w:p>
        <w:p w14:paraId="203AB7BD" w14:textId="77777777" w:rsidR="004042D6" w:rsidRDefault="002145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24308075" w:history="1">
            <w:r w:rsidR="004042D6" w:rsidRPr="00886ED0">
              <w:rPr>
                <w:rStyle w:val="Hyperlink"/>
                <w:noProof/>
              </w:rPr>
              <w:t>iah_config</w:t>
            </w:r>
            <w:r w:rsidR="004042D6">
              <w:rPr>
                <w:noProof/>
                <w:webHidden/>
              </w:rPr>
              <w:tab/>
            </w:r>
            <w:r w:rsidR="004042D6">
              <w:rPr>
                <w:noProof/>
                <w:webHidden/>
              </w:rPr>
              <w:fldChar w:fldCharType="begin"/>
            </w:r>
            <w:r w:rsidR="004042D6">
              <w:rPr>
                <w:noProof/>
                <w:webHidden/>
              </w:rPr>
              <w:instrText xml:space="preserve"> PAGEREF _Toc424308075 \h </w:instrText>
            </w:r>
            <w:r w:rsidR="004042D6">
              <w:rPr>
                <w:noProof/>
                <w:webHidden/>
              </w:rPr>
            </w:r>
            <w:r w:rsidR="004042D6">
              <w:rPr>
                <w:noProof/>
                <w:webHidden/>
              </w:rPr>
              <w:fldChar w:fldCharType="separate"/>
            </w:r>
            <w:r w:rsidR="004042D6">
              <w:rPr>
                <w:noProof/>
                <w:webHidden/>
              </w:rPr>
              <w:t>5</w:t>
            </w:r>
            <w:r w:rsidR="004042D6">
              <w:rPr>
                <w:noProof/>
                <w:webHidden/>
              </w:rPr>
              <w:fldChar w:fldCharType="end"/>
            </w:r>
          </w:hyperlink>
        </w:p>
        <w:p w14:paraId="07A790F3" w14:textId="77777777" w:rsidR="004042D6" w:rsidRDefault="002145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24308076" w:history="1">
            <w:r w:rsidR="004042D6" w:rsidRPr="00886ED0">
              <w:rPr>
                <w:rStyle w:val="Hyperlink"/>
                <w:noProof/>
              </w:rPr>
              <w:t>JDBC config files</w:t>
            </w:r>
            <w:r w:rsidR="004042D6">
              <w:rPr>
                <w:noProof/>
                <w:webHidden/>
              </w:rPr>
              <w:tab/>
            </w:r>
            <w:r w:rsidR="004042D6">
              <w:rPr>
                <w:noProof/>
                <w:webHidden/>
              </w:rPr>
              <w:fldChar w:fldCharType="begin"/>
            </w:r>
            <w:r w:rsidR="004042D6">
              <w:rPr>
                <w:noProof/>
                <w:webHidden/>
              </w:rPr>
              <w:instrText xml:space="preserve"> PAGEREF _Toc424308076 \h </w:instrText>
            </w:r>
            <w:r w:rsidR="004042D6">
              <w:rPr>
                <w:noProof/>
                <w:webHidden/>
              </w:rPr>
            </w:r>
            <w:r w:rsidR="004042D6">
              <w:rPr>
                <w:noProof/>
                <w:webHidden/>
              </w:rPr>
              <w:fldChar w:fldCharType="separate"/>
            </w:r>
            <w:r w:rsidR="004042D6">
              <w:rPr>
                <w:noProof/>
                <w:webHidden/>
              </w:rPr>
              <w:t>6</w:t>
            </w:r>
            <w:r w:rsidR="004042D6">
              <w:rPr>
                <w:noProof/>
                <w:webHidden/>
              </w:rPr>
              <w:fldChar w:fldCharType="end"/>
            </w:r>
          </w:hyperlink>
        </w:p>
        <w:p w14:paraId="42707219" w14:textId="77777777" w:rsidR="004042D6" w:rsidRDefault="002145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24308077" w:history="1">
            <w:r w:rsidR="004042D6" w:rsidRPr="00886ED0">
              <w:rPr>
                <w:rStyle w:val="Hyperlink"/>
                <w:noProof/>
              </w:rPr>
              <w:t>SFDC data / metadata extraction and storage</w:t>
            </w:r>
            <w:r w:rsidR="004042D6">
              <w:rPr>
                <w:noProof/>
                <w:webHidden/>
              </w:rPr>
              <w:tab/>
            </w:r>
            <w:r w:rsidR="004042D6">
              <w:rPr>
                <w:noProof/>
                <w:webHidden/>
              </w:rPr>
              <w:fldChar w:fldCharType="begin"/>
            </w:r>
            <w:r w:rsidR="004042D6">
              <w:rPr>
                <w:noProof/>
                <w:webHidden/>
              </w:rPr>
              <w:instrText xml:space="preserve"> PAGEREF _Toc424308077 \h </w:instrText>
            </w:r>
            <w:r w:rsidR="004042D6">
              <w:rPr>
                <w:noProof/>
                <w:webHidden/>
              </w:rPr>
            </w:r>
            <w:r w:rsidR="004042D6">
              <w:rPr>
                <w:noProof/>
                <w:webHidden/>
              </w:rPr>
              <w:fldChar w:fldCharType="separate"/>
            </w:r>
            <w:r w:rsidR="004042D6">
              <w:rPr>
                <w:noProof/>
                <w:webHidden/>
              </w:rPr>
              <w:t>7</w:t>
            </w:r>
            <w:r w:rsidR="004042D6">
              <w:rPr>
                <w:noProof/>
                <w:webHidden/>
              </w:rPr>
              <w:fldChar w:fldCharType="end"/>
            </w:r>
          </w:hyperlink>
        </w:p>
        <w:p w14:paraId="6ED60F48" w14:textId="77777777" w:rsidR="004042D6" w:rsidRDefault="002145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24308078" w:history="1">
            <w:r w:rsidR="004042D6" w:rsidRPr="00886ED0">
              <w:rPr>
                <w:rStyle w:val="Hyperlink"/>
                <w:noProof/>
              </w:rPr>
              <w:t>SFDC object export (to local FS)</w:t>
            </w:r>
            <w:r w:rsidR="004042D6">
              <w:rPr>
                <w:noProof/>
                <w:webHidden/>
              </w:rPr>
              <w:tab/>
            </w:r>
            <w:r w:rsidR="004042D6">
              <w:rPr>
                <w:noProof/>
                <w:webHidden/>
              </w:rPr>
              <w:fldChar w:fldCharType="begin"/>
            </w:r>
            <w:r w:rsidR="004042D6">
              <w:rPr>
                <w:noProof/>
                <w:webHidden/>
              </w:rPr>
              <w:instrText xml:space="preserve"> PAGEREF _Toc424308078 \h </w:instrText>
            </w:r>
            <w:r w:rsidR="004042D6">
              <w:rPr>
                <w:noProof/>
                <w:webHidden/>
              </w:rPr>
            </w:r>
            <w:r w:rsidR="004042D6">
              <w:rPr>
                <w:noProof/>
                <w:webHidden/>
              </w:rPr>
              <w:fldChar w:fldCharType="separate"/>
            </w:r>
            <w:r w:rsidR="004042D6">
              <w:rPr>
                <w:noProof/>
                <w:webHidden/>
              </w:rPr>
              <w:t>7</w:t>
            </w:r>
            <w:r w:rsidR="004042D6">
              <w:rPr>
                <w:noProof/>
                <w:webHidden/>
              </w:rPr>
              <w:fldChar w:fldCharType="end"/>
            </w:r>
          </w:hyperlink>
        </w:p>
        <w:p w14:paraId="25153412" w14:textId="77777777" w:rsidR="004042D6" w:rsidRDefault="002145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24308079" w:history="1">
            <w:r w:rsidR="004042D6" w:rsidRPr="00886ED0">
              <w:rPr>
                <w:rStyle w:val="Hyperlink"/>
                <w:noProof/>
              </w:rPr>
              <w:t>SFDC metadata export (to files or MDDB)</w:t>
            </w:r>
            <w:r w:rsidR="004042D6">
              <w:rPr>
                <w:noProof/>
                <w:webHidden/>
              </w:rPr>
              <w:tab/>
            </w:r>
            <w:r w:rsidR="004042D6">
              <w:rPr>
                <w:noProof/>
                <w:webHidden/>
              </w:rPr>
              <w:fldChar w:fldCharType="begin"/>
            </w:r>
            <w:r w:rsidR="004042D6">
              <w:rPr>
                <w:noProof/>
                <w:webHidden/>
              </w:rPr>
              <w:instrText xml:space="preserve"> PAGEREF _Toc424308079 \h </w:instrText>
            </w:r>
            <w:r w:rsidR="004042D6">
              <w:rPr>
                <w:noProof/>
                <w:webHidden/>
              </w:rPr>
            </w:r>
            <w:r w:rsidR="004042D6">
              <w:rPr>
                <w:noProof/>
                <w:webHidden/>
              </w:rPr>
              <w:fldChar w:fldCharType="separate"/>
            </w:r>
            <w:r w:rsidR="004042D6">
              <w:rPr>
                <w:noProof/>
                <w:webHidden/>
              </w:rPr>
              <w:t>7</w:t>
            </w:r>
            <w:r w:rsidR="004042D6">
              <w:rPr>
                <w:noProof/>
                <w:webHidden/>
              </w:rPr>
              <w:fldChar w:fldCharType="end"/>
            </w:r>
          </w:hyperlink>
        </w:p>
        <w:p w14:paraId="397B5435" w14:textId="77777777" w:rsidR="004042D6" w:rsidRDefault="002145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24308080" w:history="1">
            <w:r w:rsidR="004042D6" w:rsidRPr="00886ED0">
              <w:rPr>
                <w:rStyle w:val="Hyperlink"/>
                <w:noProof/>
              </w:rPr>
              <w:t>Metadata reads (from files or MDDB)</w:t>
            </w:r>
            <w:r w:rsidR="004042D6">
              <w:rPr>
                <w:noProof/>
                <w:webHidden/>
              </w:rPr>
              <w:tab/>
            </w:r>
            <w:r w:rsidR="004042D6">
              <w:rPr>
                <w:noProof/>
                <w:webHidden/>
              </w:rPr>
              <w:fldChar w:fldCharType="begin"/>
            </w:r>
            <w:r w:rsidR="004042D6">
              <w:rPr>
                <w:noProof/>
                <w:webHidden/>
              </w:rPr>
              <w:instrText xml:space="preserve"> PAGEREF _Toc424308080 \h </w:instrText>
            </w:r>
            <w:r w:rsidR="004042D6">
              <w:rPr>
                <w:noProof/>
                <w:webHidden/>
              </w:rPr>
            </w:r>
            <w:r w:rsidR="004042D6">
              <w:rPr>
                <w:noProof/>
                <w:webHidden/>
              </w:rPr>
              <w:fldChar w:fldCharType="separate"/>
            </w:r>
            <w:r w:rsidR="004042D6">
              <w:rPr>
                <w:noProof/>
                <w:webHidden/>
              </w:rPr>
              <w:t>7</w:t>
            </w:r>
            <w:r w:rsidR="004042D6">
              <w:rPr>
                <w:noProof/>
                <w:webHidden/>
              </w:rPr>
              <w:fldChar w:fldCharType="end"/>
            </w:r>
          </w:hyperlink>
        </w:p>
        <w:p w14:paraId="4B5A3B89" w14:textId="77777777" w:rsidR="004042D6" w:rsidRDefault="002145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24308081" w:history="1">
            <w:r w:rsidR="004042D6" w:rsidRPr="00886ED0">
              <w:rPr>
                <w:rStyle w:val="Hyperlink"/>
                <w:noProof/>
              </w:rPr>
              <w:t>Dataset ingestion to HDFS / Hive</w:t>
            </w:r>
            <w:r w:rsidR="004042D6">
              <w:rPr>
                <w:noProof/>
                <w:webHidden/>
              </w:rPr>
              <w:tab/>
            </w:r>
            <w:r w:rsidR="004042D6">
              <w:rPr>
                <w:noProof/>
                <w:webHidden/>
              </w:rPr>
              <w:fldChar w:fldCharType="begin"/>
            </w:r>
            <w:r w:rsidR="004042D6">
              <w:rPr>
                <w:noProof/>
                <w:webHidden/>
              </w:rPr>
              <w:instrText xml:space="preserve"> PAGEREF _Toc424308081 \h </w:instrText>
            </w:r>
            <w:r w:rsidR="004042D6">
              <w:rPr>
                <w:noProof/>
                <w:webHidden/>
              </w:rPr>
            </w:r>
            <w:r w:rsidR="004042D6">
              <w:rPr>
                <w:noProof/>
                <w:webHidden/>
              </w:rPr>
              <w:fldChar w:fldCharType="separate"/>
            </w:r>
            <w:r w:rsidR="004042D6">
              <w:rPr>
                <w:noProof/>
                <w:webHidden/>
              </w:rPr>
              <w:t>7</w:t>
            </w:r>
            <w:r w:rsidR="004042D6">
              <w:rPr>
                <w:noProof/>
                <w:webHidden/>
              </w:rPr>
              <w:fldChar w:fldCharType="end"/>
            </w:r>
          </w:hyperlink>
        </w:p>
        <w:p w14:paraId="5FAADF25" w14:textId="77777777" w:rsidR="004042D6" w:rsidRDefault="002145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24308082" w:history="1">
            <w:r w:rsidR="004042D6" w:rsidRPr="00886ED0">
              <w:rPr>
                <w:rStyle w:val="Hyperlink"/>
                <w:noProof/>
              </w:rPr>
              <w:t>Dataset merge in HDFS / Hive to latest version</w:t>
            </w:r>
            <w:r w:rsidR="004042D6">
              <w:rPr>
                <w:noProof/>
                <w:webHidden/>
              </w:rPr>
              <w:tab/>
            </w:r>
            <w:r w:rsidR="004042D6">
              <w:rPr>
                <w:noProof/>
                <w:webHidden/>
              </w:rPr>
              <w:fldChar w:fldCharType="begin"/>
            </w:r>
            <w:r w:rsidR="004042D6">
              <w:rPr>
                <w:noProof/>
                <w:webHidden/>
              </w:rPr>
              <w:instrText xml:space="preserve"> PAGEREF _Toc424308082 \h </w:instrText>
            </w:r>
            <w:r w:rsidR="004042D6">
              <w:rPr>
                <w:noProof/>
                <w:webHidden/>
              </w:rPr>
            </w:r>
            <w:r w:rsidR="004042D6">
              <w:rPr>
                <w:noProof/>
                <w:webHidden/>
              </w:rPr>
              <w:fldChar w:fldCharType="separate"/>
            </w:r>
            <w:r w:rsidR="004042D6">
              <w:rPr>
                <w:noProof/>
                <w:webHidden/>
              </w:rPr>
              <w:t>7</w:t>
            </w:r>
            <w:r w:rsidR="004042D6">
              <w:rPr>
                <w:noProof/>
                <w:webHidden/>
              </w:rPr>
              <w:fldChar w:fldCharType="end"/>
            </w:r>
          </w:hyperlink>
        </w:p>
        <w:p w14:paraId="393F6941" w14:textId="77777777" w:rsidR="004042D6" w:rsidRDefault="002145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24308083" w:history="1">
            <w:r w:rsidR="004042D6" w:rsidRPr="00886ED0">
              <w:rPr>
                <w:rStyle w:val="Hyperlink"/>
                <w:noProof/>
              </w:rPr>
              <w:t>Script inventory and function</w:t>
            </w:r>
            <w:r w:rsidR="004042D6">
              <w:rPr>
                <w:noProof/>
                <w:webHidden/>
              </w:rPr>
              <w:tab/>
            </w:r>
            <w:r w:rsidR="004042D6">
              <w:rPr>
                <w:noProof/>
                <w:webHidden/>
              </w:rPr>
              <w:fldChar w:fldCharType="begin"/>
            </w:r>
            <w:r w:rsidR="004042D6">
              <w:rPr>
                <w:noProof/>
                <w:webHidden/>
              </w:rPr>
              <w:instrText xml:space="preserve"> PAGEREF _Toc424308083 \h </w:instrText>
            </w:r>
            <w:r w:rsidR="004042D6">
              <w:rPr>
                <w:noProof/>
                <w:webHidden/>
              </w:rPr>
            </w:r>
            <w:r w:rsidR="004042D6">
              <w:rPr>
                <w:noProof/>
                <w:webHidden/>
              </w:rPr>
              <w:fldChar w:fldCharType="separate"/>
            </w:r>
            <w:r w:rsidR="004042D6">
              <w:rPr>
                <w:noProof/>
                <w:webHidden/>
              </w:rPr>
              <w:t>7</w:t>
            </w:r>
            <w:r w:rsidR="004042D6">
              <w:rPr>
                <w:noProof/>
                <w:webHidden/>
              </w:rPr>
              <w:fldChar w:fldCharType="end"/>
            </w:r>
          </w:hyperlink>
        </w:p>
        <w:p w14:paraId="50B5C225" w14:textId="77777777" w:rsidR="004042D6" w:rsidRDefault="002145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24308084" w:history="1">
            <w:r w:rsidR="004042D6" w:rsidRPr="00886ED0">
              <w:rPr>
                <w:rStyle w:val="Hyperlink"/>
                <w:noProof/>
              </w:rPr>
              <w:t>Metadata Component</w:t>
            </w:r>
            <w:r w:rsidR="004042D6">
              <w:rPr>
                <w:noProof/>
                <w:webHidden/>
              </w:rPr>
              <w:tab/>
            </w:r>
            <w:r w:rsidR="004042D6">
              <w:rPr>
                <w:noProof/>
                <w:webHidden/>
              </w:rPr>
              <w:fldChar w:fldCharType="begin"/>
            </w:r>
            <w:r w:rsidR="004042D6">
              <w:rPr>
                <w:noProof/>
                <w:webHidden/>
              </w:rPr>
              <w:instrText xml:space="preserve"> PAGEREF _Toc424308084 \h </w:instrText>
            </w:r>
            <w:r w:rsidR="004042D6">
              <w:rPr>
                <w:noProof/>
                <w:webHidden/>
              </w:rPr>
            </w:r>
            <w:r w:rsidR="004042D6">
              <w:rPr>
                <w:noProof/>
                <w:webHidden/>
              </w:rPr>
              <w:fldChar w:fldCharType="separate"/>
            </w:r>
            <w:r w:rsidR="004042D6">
              <w:rPr>
                <w:noProof/>
                <w:webHidden/>
              </w:rPr>
              <w:t>9</w:t>
            </w:r>
            <w:r w:rsidR="004042D6">
              <w:rPr>
                <w:noProof/>
                <w:webHidden/>
              </w:rPr>
              <w:fldChar w:fldCharType="end"/>
            </w:r>
          </w:hyperlink>
        </w:p>
        <w:p w14:paraId="67E5F5FB" w14:textId="77777777" w:rsidR="004042D6" w:rsidRDefault="002145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24308085" w:history="1">
            <w:r w:rsidR="004042D6" w:rsidRPr="00886ED0">
              <w:rPr>
                <w:rStyle w:val="Hyperlink"/>
                <w:noProof/>
              </w:rPr>
              <w:t>Configuration Properties</w:t>
            </w:r>
            <w:r w:rsidR="004042D6">
              <w:rPr>
                <w:noProof/>
                <w:webHidden/>
              </w:rPr>
              <w:tab/>
            </w:r>
            <w:r w:rsidR="004042D6">
              <w:rPr>
                <w:noProof/>
                <w:webHidden/>
              </w:rPr>
              <w:fldChar w:fldCharType="begin"/>
            </w:r>
            <w:r w:rsidR="004042D6">
              <w:rPr>
                <w:noProof/>
                <w:webHidden/>
              </w:rPr>
              <w:instrText xml:space="preserve"> PAGEREF _Toc424308085 \h </w:instrText>
            </w:r>
            <w:r w:rsidR="004042D6">
              <w:rPr>
                <w:noProof/>
                <w:webHidden/>
              </w:rPr>
            </w:r>
            <w:r w:rsidR="004042D6">
              <w:rPr>
                <w:noProof/>
                <w:webHidden/>
              </w:rPr>
              <w:fldChar w:fldCharType="separate"/>
            </w:r>
            <w:r w:rsidR="004042D6">
              <w:rPr>
                <w:noProof/>
                <w:webHidden/>
              </w:rPr>
              <w:t>11</w:t>
            </w:r>
            <w:r w:rsidR="004042D6">
              <w:rPr>
                <w:noProof/>
                <w:webHidden/>
              </w:rPr>
              <w:fldChar w:fldCharType="end"/>
            </w:r>
          </w:hyperlink>
        </w:p>
        <w:p w14:paraId="437202C6" w14:textId="77777777" w:rsidR="00705ECE" w:rsidRDefault="00705ECE">
          <w:r>
            <w:rPr>
              <w:b/>
              <w:bCs/>
              <w:noProof/>
            </w:rPr>
            <w:fldChar w:fldCharType="end"/>
          </w:r>
        </w:p>
      </w:sdtContent>
    </w:sdt>
    <w:p w14:paraId="07E14EAF" w14:textId="77777777" w:rsidR="00705ECE" w:rsidRDefault="00705ECE">
      <w:pPr>
        <w:pStyle w:val="Heading1"/>
      </w:pPr>
    </w:p>
    <w:p w14:paraId="69944080" w14:textId="77777777" w:rsidR="00705ECE" w:rsidRDefault="00705ECE">
      <w:pPr>
        <w:spacing w:before="0" w:after="20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</w:pPr>
      <w:r>
        <w:br w:type="page"/>
      </w:r>
    </w:p>
    <w:p w14:paraId="777B5FCA" w14:textId="77777777" w:rsidR="00814561" w:rsidRDefault="009A74F1">
      <w:pPr>
        <w:pStyle w:val="Heading1"/>
      </w:pPr>
      <w:bookmarkStart w:id="7" w:name="_Toc403663768"/>
      <w:bookmarkStart w:id="8" w:name="_Toc424308067"/>
      <w:r>
        <w:lastRenderedPageBreak/>
        <w:t>Quick start</w:t>
      </w:r>
      <w:bookmarkEnd w:id="7"/>
      <w:bookmarkEnd w:id="8"/>
    </w:p>
    <w:p w14:paraId="5316BACC" w14:textId="77777777" w:rsidR="00814561" w:rsidRDefault="009A74F1">
      <w:pPr>
        <w:pStyle w:val="Heading2"/>
      </w:pPr>
      <w:bookmarkStart w:id="9" w:name="_Toc403663769"/>
      <w:bookmarkStart w:id="10" w:name="_Toc424308068"/>
      <w:bookmarkStart w:id="11" w:name="requirements"/>
      <w:bookmarkEnd w:id="6"/>
      <w:r>
        <w:t>Requirements</w:t>
      </w:r>
      <w:bookmarkEnd w:id="9"/>
      <w:bookmarkEnd w:id="10"/>
    </w:p>
    <w:bookmarkEnd w:id="11"/>
    <w:p w14:paraId="2A090C09" w14:textId="77777777" w:rsidR="00814561" w:rsidRDefault="009A74F1">
      <w:r>
        <w:t>Running requires a working Hadoop instance. The code expect to be deployed on a gateway / application server with working Hadoop configuration.</w:t>
      </w:r>
    </w:p>
    <w:p w14:paraId="055A3525" w14:textId="7C5E1E88" w:rsidR="00741A11" w:rsidRDefault="00741A11">
      <w:pPr>
        <w:pStyle w:val="Heading2"/>
        <w:rPr>
          <w:ins w:id="12" w:author="Kidwell, MarkX" w:date="2015-02-13T07:18:00Z"/>
        </w:rPr>
      </w:pPr>
      <w:bookmarkStart w:id="13" w:name="_Toc424308069"/>
      <w:bookmarkStart w:id="14" w:name="deploy"/>
      <w:ins w:id="15" w:author="Kidwell, MarkX" w:date="2015-02-13T07:18:00Z">
        <w:r>
          <w:t>Build</w:t>
        </w:r>
        <w:bookmarkEnd w:id="13"/>
      </w:ins>
    </w:p>
    <w:p w14:paraId="70B57533" w14:textId="604A468C" w:rsidR="00741A11" w:rsidRPr="00741A11" w:rsidRDefault="00741A11" w:rsidP="00741A11">
      <w:pPr>
        <w:rPr>
          <w:ins w:id="16" w:author="Kidwell, MarkX" w:date="2015-02-13T07:18:00Z"/>
        </w:rPr>
      </w:pPr>
      <w:ins w:id="17" w:author="Kidwell, MarkX" w:date="2015-02-13T07:18:00Z">
        <w:r>
          <w:t>See the README.md document at the top level of the project.</w:t>
        </w:r>
      </w:ins>
    </w:p>
    <w:p w14:paraId="381F8CA3" w14:textId="77777777" w:rsidR="00814561" w:rsidRDefault="009A74F1">
      <w:pPr>
        <w:pStyle w:val="Heading2"/>
      </w:pPr>
      <w:bookmarkStart w:id="18" w:name="_Toc403663770"/>
      <w:bookmarkStart w:id="19" w:name="_Toc424308070"/>
      <w:r>
        <w:t>Deploy</w:t>
      </w:r>
      <w:bookmarkEnd w:id="18"/>
      <w:bookmarkEnd w:id="19"/>
    </w:p>
    <w:bookmarkEnd w:id="14"/>
    <w:p w14:paraId="2D631B1D" w14:textId="77777777" w:rsidR="00814561" w:rsidRDefault="009A74F1">
      <w:r>
        <w:t>Assuming the project was built from source, recursively copy the entire source directory (including the build artifacts) to a target location.</w:t>
      </w:r>
    </w:p>
    <w:p w14:paraId="4E13EF77" w14:textId="77777777" w:rsidR="00814561" w:rsidRDefault="009A74F1">
      <w:pPr>
        <w:pStyle w:val="Heading2"/>
      </w:pPr>
      <w:bookmarkStart w:id="20" w:name="_Toc403663771"/>
      <w:bookmarkStart w:id="21" w:name="_Toc424308071"/>
      <w:bookmarkStart w:id="22" w:name="run"/>
      <w:r>
        <w:t>Run</w:t>
      </w:r>
      <w:bookmarkEnd w:id="20"/>
      <w:bookmarkEnd w:id="21"/>
    </w:p>
    <w:bookmarkEnd w:id="22"/>
    <w:p w14:paraId="6DD69074" w14:textId="77777777" w:rsidR="00814561" w:rsidRDefault="009A74F1">
      <w:r>
        <w:t xml:space="preserve">All scripts are in </w:t>
      </w:r>
      <w:proofErr w:type="spellStart"/>
      <w:r>
        <w:t>src</w:t>
      </w:r>
      <w:proofErr w:type="spellEnd"/>
      <w:r>
        <w:t>/main/scripts by default.</w:t>
      </w:r>
    </w:p>
    <w:p w14:paraId="5B70A561" w14:textId="2F94F451" w:rsidR="00814561" w:rsidRDefault="00B25E8F" w:rsidP="00B25E8F">
      <w:pPr>
        <w:pStyle w:val="Heading3"/>
      </w:pPr>
      <w:bookmarkStart w:id="23" w:name="_Toc424308072"/>
      <w:r>
        <w:t>Configuration for Salesforce</w:t>
      </w:r>
      <w:bookmarkEnd w:id="23"/>
    </w:p>
    <w:p w14:paraId="21B12C56" w14:textId="77777777" w:rsidR="00015CAF" w:rsidRPr="00015CAF" w:rsidRDefault="00015CAF" w:rsidP="00015CAF">
      <w:bookmarkStart w:id="24" w:name="_GoBack"/>
      <w:bookmarkEnd w:id="24"/>
    </w:p>
    <w:p w14:paraId="0B85622B" w14:textId="77777777" w:rsidR="00814561" w:rsidRDefault="009A74F1">
      <w:pPr>
        <w:pStyle w:val="Compact"/>
        <w:numPr>
          <w:ilvl w:val="0"/>
          <w:numId w:val="2"/>
        </w:numPr>
      </w:pPr>
      <w:r>
        <w:t>Set up $HOME/.</w:t>
      </w:r>
      <w:proofErr w:type="spellStart"/>
      <w:r>
        <w:t>iah_config</w:t>
      </w:r>
      <w:proofErr w:type="spellEnd"/>
      <w:r>
        <w:t xml:space="preserve"> (from </w:t>
      </w:r>
      <w:proofErr w:type="spellStart"/>
      <w:r>
        <w:t>src</w:t>
      </w:r>
      <w:proofErr w:type="spellEnd"/>
      <w:r>
        <w:t>/main/scripts templates)</w:t>
      </w:r>
    </w:p>
    <w:p w14:paraId="1713BCA1" w14:textId="77777777" w:rsidR="00814561" w:rsidRDefault="009A74F1">
      <w:pPr>
        <w:numPr>
          <w:ilvl w:val="1"/>
          <w:numId w:val="3"/>
        </w:numPr>
      </w:pPr>
      <w:r>
        <w:t xml:space="preserve">Salesforce </w:t>
      </w:r>
      <w:proofErr w:type="spellStart"/>
      <w:r>
        <w:t>url</w:t>
      </w:r>
      <w:proofErr w:type="spellEnd"/>
      <w:r>
        <w:t xml:space="preserve"> and login</w:t>
      </w:r>
    </w:p>
    <w:p w14:paraId="6B381805" w14:textId="77777777" w:rsidR="00814561" w:rsidRDefault="009A74F1">
      <w:pPr>
        <w:pStyle w:val="SourceCode"/>
        <w:numPr>
          <w:ilvl w:val="1"/>
          <w:numId w:val="1"/>
        </w:numPr>
      </w:pPr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sf_url</w:t>
      </w:r>
      <w:proofErr w:type="spellEnd"/>
      <w:r>
        <w:rPr>
          <w:rStyle w:val="VerbatimChar"/>
        </w:rPr>
        <w:t>=https://test.salesforce.com/services/Soap/c/31.0</w:t>
      </w:r>
      <w:r>
        <w:br/>
      </w:r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sf_username</w:t>
      </w:r>
      <w:proofErr w:type="spellEnd"/>
      <w:r>
        <w:rPr>
          <w:rStyle w:val="VerbatimChar"/>
        </w:rPr>
        <w:t>=username</w:t>
      </w:r>
      <w:r>
        <w:br/>
      </w:r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sf_password</w:t>
      </w:r>
      <w:proofErr w:type="spellEnd"/>
      <w:r>
        <w:rPr>
          <w:rStyle w:val="VerbatimChar"/>
        </w:rPr>
        <w:t>=password</w:t>
      </w:r>
      <w:r>
        <w:br/>
      </w:r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sf_usertoken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usertoken</w:t>
      </w:r>
      <w:proofErr w:type="spellEnd"/>
    </w:p>
    <w:p w14:paraId="61FE661C" w14:textId="77777777" w:rsidR="00814561" w:rsidRDefault="009A74F1">
      <w:pPr>
        <w:numPr>
          <w:ilvl w:val="1"/>
          <w:numId w:val="3"/>
        </w:numPr>
      </w:pPr>
      <w:r>
        <w:t>Optional http/https proxy settings (</w:t>
      </w:r>
      <w:proofErr w:type="spellStart"/>
      <w:r>
        <w:t>http_proxy,http_proxy_port</w:t>
      </w:r>
      <w:proofErr w:type="spellEnd"/>
      <w:r>
        <w:t>, and https)</w:t>
      </w:r>
    </w:p>
    <w:p w14:paraId="503A1787" w14:textId="137620B9" w:rsidR="00741A11" w:rsidRPr="00741A11" w:rsidRDefault="009A74F1" w:rsidP="00741A11">
      <w:pPr>
        <w:pStyle w:val="SourceCode"/>
        <w:numPr>
          <w:ilvl w:val="1"/>
          <w:numId w:val="1"/>
        </w:numPr>
        <w:rPr>
          <w:ins w:id="25" w:author="Kidwell, MarkX" w:date="2015-02-13T07:18:00Z"/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     http_proxy</w:t>
      </w:r>
      <w:del w:id="26" w:author="Kidwell, MarkX" w:date="2015-02-13T07:18:00Z">
        <w:r>
          <w:rPr>
            <w:rStyle w:val="VerbatimChar"/>
          </w:rPr>
          <w:delText>=http://</w:delText>
        </w:r>
      </w:del>
      <w:ins w:id="27" w:author="Kidwell, MarkX" w:date="2015-02-13T07:18:00Z">
        <w:r w:rsidR="00741A11">
          <w:rPr>
            <w:rStyle w:val="VerbatimChar"/>
          </w:rPr>
          <w:t>_host</w:t>
        </w:r>
        <w:r>
          <w:rPr>
            <w:rStyle w:val="VerbatimChar"/>
          </w:rPr>
          <w:t>=</w:t>
        </w:r>
      </w:ins>
      <w:r>
        <w:rPr>
          <w:rStyle w:val="VerbatimChar"/>
        </w:rPr>
        <w:t>proxy-us.intel.com</w:t>
      </w:r>
      <w:del w:id="28" w:author="Kidwell, MarkX" w:date="2015-02-13T07:18:00Z">
        <w:r>
          <w:rPr>
            <w:rStyle w:val="VerbatimChar"/>
          </w:rPr>
          <w:delText>:</w:delText>
        </w:r>
      </w:del>
      <w:ins w:id="29" w:author="Kidwell, MarkX" w:date="2015-02-13T07:18:00Z">
        <w:r>
          <w:rPr>
            <w:rStyle w:val="VerbatimChar"/>
          </w:rPr>
          <w:t xml:space="preserve"> (optional)</w:t>
        </w:r>
      </w:ins>
    </w:p>
    <w:p w14:paraId="6766B3DE" w14:textId="2B6408FC" w:rsidR="00741A11" w:rsidRDefault="00741A11" w:rsidP="00741A11">
      <w:pPr>
        <w:pStyle w:val="SourceCode"/>
        <w:numPr>
          <w:ilvl w:val="1"/>
          <w:numId w:val="1"/>
        </w:numPr>
      </w:pPr>
      <w:ins w:id="30" w:author="Kidwell, MarkX" w:date="2015-02-13T07:18:00Z">
        <w:r>
          <w:rPr>
            <w:rStyle w:val="VerbatimChar"/>
          </w:rPr>
          <w:t xml:space="preserve">     </w:t>
        </w:r>
        <w:proofErr w:type="spellStart"/>
        <w:r>
          <w:rPr>
            <w:rStyle w:val="VerbatimChar"/>
          </w:rPr>
          <w:t>http_proxy_port</w:t>
        </w:r>
        <w:proofErr w:type="spellEnd"/>
        <w:r>
          <w:rPr>
            <w:rStyle w:val="VerbatimChar"/>
          </w:rPr>
          <w:t>=</w:t>
        </w:r>
      </w:ins>
      <w:r>
        <w:rPr>
          <w:rStyle w:val="VerbatimChar"/>
        </w:rPr>
        <w:t>911 (optional)</w:t>
      </w:r>
    </w:p>
    <w:p w14:paraId="563A9DEE" w14:textId="77777777" w:rsidR="00814561" w:rsidRDefault="009A74F1">
      <w:pPr>
        <w:numPr>
          <w:ilvl w:val="1"/>
          <w:numId w:val="3"/>
        </w:numPr>
      </w:pPr>
      <w:r>
        <w:t xml:space="preserve">IAH JDBC </w:t>
      </w:r>
      <w:proofErr w:type="spellStart"/>
      <w:r>
        <w:t>config</w:t>
      </w:r>
      <w:proofErr w:type="spellEnd"/>
      <w:r>
        <w:t xml:space="preserve"> properties settings</w:t>
      </w:r>
    </w:p>
    <w:p w14:paraId="3E42B08B" w14:textId="47998F75" w:rsidR="0036207F" w:rsidRDefault="0036207F" w:rsidP="0036207F">
      <w:pPr>
        <w:pStyle w:val="SourceCode"/>
        <w:ind w:left="1200"/>
      </w:pPr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iah_jdbc_config</w:t>
      </w:r>
      <w:proofErr w:type="spellEnd"/>
      <w:r>
        <w:rPr>
          <w:rStyle w:val="VerbatimChar"/>
        </w:rPr>
        <w:t>=/path/to/</w:t>
      </w:r>
      <w:proofErr w:type="spellStart"/>
      <w:r>
        <w:rPr>
          <w:rStyle w:val="VerbatimChar"/>
        </w:rPr>
        <w:t>jdbc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config</w:t>
      </w:r>
      <w:proofErr w:type="spellEnd"/>
    </w:p>
    <w:p w14:paraId="42067972" w14:textId="387879AD" w:rsidR="002145C3" w:rsidRDefault="002145C3">
      <w:pPr>
        <w:numPr>
          <w:ilvl w:val="1"/>
          <w:numId w:val="3"/>
        </w:numPr>
      </w:pPr>
      <w:r>
        <w:t xml:space="preserve">If using a </w:t>
      </w:r>
      <w:proofErr w:type="spellStart"/>
      <w:r>
        <w:t>Kerberised</w:t>
      </w:r>
      <w:proofErr w:type="spellEnd"/>
      <w:r>
        <w:t xml:space="preserve"> environment</w:t>
      </w:r>
      <w:r w:rsidR="0036207F">
        <w:t>, if not, leave these blank</w:t>
      </w:r>
    </w:p>
    <w:p w14:paraId="6DEA7607" w14:textId="5D412A95" w:rsidR="002145C3" w:rsidRPr="0036207F" w:rsidRDefault="0036207F" w:rsidP="0036207F">
      <w:pPr>
        <w:pStyle w:val="SourceCode"/>
        <w:ind w:left="144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</w:t>
      </w:r>
      <w:r w:rsidR="002145C3" w:rsidRPr="0036207F">
        <w:rPr>
          <w:rFonts w:ascii="Consolas" w:hAnsi="Consolas" w:cs="Consolas"/>
          <w:sz w:val="22"/>
          <w:szCs w:val="22"/>
        </w:rPr>
        <w:t>krb_</w:t>
      </w:r>
      <w:r w:rsidR="002145C3" w:rsidRPr="0036207F">
        <w:rPr>
          <w:rStyle w:val="VerbatimChar"/>
        </w:rPr>
        <w:t>principal</w:t>
      </w:r>
      <w:r w:rsidR="002145C3" w:rsidRPr="0036207F">
        <w:rPr>
          <w:rFonts w:ascii="Consolas" w:hAnsi="Consolas" w:cs="Consolas"/>
          <w:sz w:val="22"/>
          <w:szCs w:val="22"/>
        </w:rPr>
        <w:t>=</w:t>
      </w:r>
      <w:r>
        <w:rPr>
          <w:rFonts w:ascii="Consolas" w:hAnsi="Consolas" w:cs="Consolas"/>
          <w:sz w:val="22"/>
          <w:szCs w:val="22"/>
        </w:rPr>
        <w:t>user</w:t>
      </w:r>
      <w:r w:rsidR="002145C3" w:rsidRPr="0036207F">
        <w:rPr>
          <w:rFonts w:ascii="Consolas" w:hAnsi="Consolas" w:cs="Consolas"/>
          <w:sz w:val="22"/>
          <w:szCs w:val="22"/>
        </w:rPr>
        <w:t>@AMR.CORP.INTEL.COM</w:t>
      </w:r>
    </w:p>
    <w:p w14:paraId="56BEDB89" w14:textId="1319FD6D" w:rsidR="002145C3" w:rsidRPr="0036207F" w:rsidRDefault="0036207F" w:rsidP="0036207F">
      <w:pPr>
        <w:pStyle w:val="SourceCode"/>
        <w:ind w:left="144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</w:t>
      </w:r>
      <w:proofErr w:type="spellStart"/>
      <w:r w:rsidR="002145C3" w:rsidRPr="0036207F">
        <w:rPr>
          <w:rFonts w:ascii="Consolas" w:hAnsi="Consolas" w:cs="Consolas"/>
          <w:sz w:val="22"/>
          <w:szCs w:val="22"/>
        </w:rPr>
        <w:t>krb_</w:t>
      </w:r>
      <w:r w:rsidR="002145C3" w:rsidRPr="0036207F">
        <w:rPr>
          <w:rStyle w:val="VerbatimChar"/>
        </w:rPr>
        <w:t>keytab</w:t>
      </w:r>
      <w:r w:rsidR="002145C3" w:rsidRPr="0036207F">
        <w:rPr>
          <w:rFonts w:ascii="Consolas" w:hAnsi="Consolas" w:cs="Consolas"/>
          <w:sz w:val="22"/>
          <w:szCs w:val="22"/>
        </w:rPr>
        <w:t>_path</w:t>
      </w:r>
      <w:proofErr w:type="spellEnd"/>
      <w:r w:rsidR="002145C3" w:rsidRPr="0036207F">
        <w:rPr>
          <w:rFonts w:ascii="Consolas" w:hAnsi="Consolas" w:cs="Consolas"/>
          <w:sz w:val="22"/>
          <w:szCs w:val="22"/>
        </w:rPr>
        <w:t>=/</w:t>
      </w:r>
      <w:r>
        <w:rPr>
          <w:rFonts w:ascii="Consolas" w:hAnsi="Consolas" w:cs="Consolas"/>
          <w:sz w:val="22"/>
          <w:szCs w:val="22"/>
        </w:rPr>
        <w:t>path/to</w:t>
      </w:r>
      <w:r w:rsidR="002145C3" w:rsidRPr="0036207F">
        <w:rPr>
          <w:rFonts w:ascii="Consolas" w:hAnsi="Consolas" w:cs="Consolas"/>
          <w:sz w:val="22"/>
          <w:szCs w:val="22"/>
        </w:rPr>
        <w:t>/</w:t>
      </w:r>
      <w:proofErr w:type="spellStart"/>
      <w:r w:rsidR="002145C3" w:rsidRPr="0036207F">
        <w:rPr>
          <w:rFonts w:ascii="Consolas" w:hAnsi="Consolas" w:cs="Consolas"/>
          <w:sz w:val="22"/>
          <w:szCs w:val="22"/>
        </w:rPr>
        <w:t>keytab</w:t>
      </w:r>
      <w:proofErr w:type="spellEnd"/>
      <w:r w:rsidR="002145C3" w:rsidRPr="0036207F">
        <w:rPr>
          <w:rFonts w:ascii="Consolas" w:hAnsi="Consolas" w:cs="Consolas"/>
          <w:sz w:val="22"/>
          <w:szCs w:val="22"/>
        </w:rPr>
        <w:t>/</w:t>
      </w:r>
      <w:proofErr w:type="spellStart"/>
      <w:r>
        <w:rPr>
          <w:rFonts w:ascii="Consolas" w:hAnsi="Consolas" w:cs="Consolas"/>
          <w:sz w:val="22"/>
          <w:szCs w:val="22"/>
        </w:rPr>
        <w:t>user</w:t>
      </w:r>
      <w:r w:rsidR="002145C3" w:rsidRPr="0036207F">
        <w:rPr>
          <w:rFonts w:ascii="Consolas" w:hAnsi="Consolas" w:cs="Consolas"/>
          <w:sz w:val="22"/>
          <w:szCs w:val="22"/>
        </w:rPr>
        <w:t>.keytab</w:t>
      </w:r>
      <w:proofErr w:type="spellEnd"/>
    </w:p>
    <w:p w14:paraId="5C519D25" w14:textId="7B9A49C2" w:rsidR="002145C3" w:rsidRDefault="0036207F" w:rsidP="0036207F">
      <w:pPr>
        <w:pStyle w:val="SourceCode"/>
        <w:ind w:left="1200" w:firstLine="240"/>
        <w:rPr>
          <w:rFonts w:ascii="Consolas" w:hAnsi="Consolas" w:cs="Consolas"/>
          <w:sz w:val="22"/>
          <w:szCs w:val="22"/>
        </w:rPr>
      </w:pPr>
      <w:r>
        <w:rPr>
          <w:rStyle w:val="VerbatimChar"/>
        </w:rPr>
        <w:t xml:space="preserve">   </w:t>
      </w:r>
      <w:proofErr w:type="spellStart"/>
      <w:r w:rsidRPr="0036207F">
        <w:rPr>
          <w:rStyle w:val="VerbatimChar"/>
        </w:rPr>
        <w:t>kerberos</w:t>
      </w:r>
      <w:r>
        <w:rPr>
          <w:rFonts w:ascii="Consolas" w:hAnsi="Consolas" w:cs="Consolas"/>
          <w:sz w:val="22"/>
          <w:szCs w:val="22"/>
        </w:rPr>
        <w:t>_enabled</w:t>
      </w:r>
      <w:proofErr w:type="spellEnd"/>
      <w:r>
        <w:rPr>
          <w:rFonts w:ascii="Consolas" w:hAnsi="Consolas" w:cs="Consolas"/>
          <w:sz w:val="22"/>
          <w:szCs w:val="22"/>
        </w:rPr>
        <w:t>=1</w:t>
      </w:r>
    </w:p>
    <w:p w14:paraId="00830AD1" w14:textId="77777777" w:rsidR="0036207F" w:rsidRPr="0036207F" w:rsidRDefault="0036207F" w:rsidP="0036207F">
      <w:pPr>
        <w:autoSpaceDE w:val="0"/>
        <w:autoSpaceDN w:val="0"/>
        <w:adjustRightInd w:val="0"/>
        <w:spacing w:before="0" w:after="0"/>
        <w:ind w:left="2160"/>
        <w:rPr>
          <w:rFonts w:ascii="Consolas" w:hAnsi="Consolas" w:cs="Consolas"/>
          <w:sz w:val="22"/>
          <w:szCs w:val="22"/>
        </w:rPr>
      </w:pPr>
    </w:p>
    <w:p w14:paraId="4E5AFC55" w14:textId="77777777" w:rsidR="00814561" w:rsidRDefault="009A74F1">
      <w:pPr>
        <w:pStyle w:val="Compact"/>
        <w:numPr>
          <w:ilvl w:val="0"/>
          <w:numId w:val="2"/>
        </w:numPr>
      </w:pPr>
      <w:r>
        <w:lastRenderedPageBreak/>
        <w:t>Set up $HOME/.</w:t>
      </w:r>
      <w:proofErr w:type="spellStart"/>
      <w:r>
        <w:t>iah_jdbc_config</w:t>
      </w:r>
      <w:proofErr w:type="spellEnd"/>
      <w:r>
        <w:t xml:space="preserve"> (from </w:t>
      </w:r>
      <w:proofErr w:type="spellStart"/>
      <w:r>
        <w:t>src</w:t>
      </w:r>
      <w:proofErr w:type="spellEnd"/>
      <w:r>
        <w:t>/main/scripts templates)</w:t>
      </w:r>
    </w:p>
    <w:p w14:paraId="138F1AC7" w14:textId="77777777" w:rsidR="00814561" w:rsidRDefault="009A74F1">
      <w:pPr>
        <w:pStyle w:val="Compact"/>
        <w:numPr>
          <w:ilvl w:val="1"/>
          <w:numId w:val="4"/>
        </w:numPr>
      </w:pPr>
      <w:r>
        <w:t>Use the default SQLite DB configuration.</w:t>
      </w:r>
    </w:p>
    <w:p w14:paraId="6BB81734" w14:textId="35A4F642" w:rsidR="002145C3" w:rsidRPr="00015CAF" w:rsidRDefault="002145C3">
      <w:pPr>
        <w:numPr>
          <w:ilvl w:val="0"/>
          <w:numId w:val="2"/>
        </w:numPr>
      </w:pPr>
      <w:r>
        <w:t xml:space="preserve">If using a </w:t>
      </w:r>
      <w:proofErr w:type="spellStart"/>
      <w:r>
        <w:t>Kerberised</w:t>
      </w:r>
      <w:proofErr w:type="spellEnd"/>
      <w:r>
        <w:t xml:space="preserve"> environment, </w:t>
      </w:r>
      <w:r w:rsidR="0036207F">
        <w:t xml:space="preserve">run the </w:t>
      </w:r>
      <w:r w:rsidR="00015CAF" w:rsidRPr="00015CAF">
        <w:rPr>
          <w:rFonts w:ascii="Consolas" w:hAnsi="Consolas" w:cs="Consolas"/>
          <w:sz w:val="22"/>
          <w:szCs w:val="22"/>
        </w:rPr>
        <w:t>krb_add_principal.sh</w:t>
      </w:r>
      <w:r w:rsidR="00015CAF">
        <w:rPr>
          <w:rFonts w:ascii="Consolas" w:hAnsi="Consolas" w:cs="Consolas"/>
          <w:sz w:val="22"/>
          <w:szCs w:val="22"/>
        </w:rPr>
        <w:t xml:space="preserve"> </w:t>
      </w:r>
      <w:r w:rsidR="00015CAF" w:rsidRPr="00015CAF">
        <w:rPr>
          <w:rFonts w:cs="Consolas"/>
        </w:rPr>
        <w:t xml:space="preserve">to generate a </w:t>
      </w:r>
      <w:proofErr w:type="spellStart"/>
      <w:r w:rsidR="00015CAF" w:rsidRPr="00015CAF">
        <w:rPr>
          <w:rFonts w:cs="Consolas"/>
        </w:rPr>
        <w:t>keytab</w:t>
      </w:r>
      <w:proofErr w:type="spellEnd"/>
      <w:r w:rsidR="00015CAF" w:rsidRPr="00015CAF">
        <w:rPr>
          <w:rFonts w:cs="Consolas"/>
        </w:rPr>
        <w:t xml:space="preserve"> file for your Kerberos principal.</w:t>
      </w:r>
      <w:r w:rsidR="00015CAF">
        <w:rPr>
          <w:rFonts w:cs="Consolas"/>
        </w:rPr>
        <w:t xml:space="preserve"> This is a one-time process that needs to run before anything else is run. Once the </w:t>
      </w:r>
      <w:proofErr w:type="spellStart"/>
      <w:r w:rsidR="00015CAF">
        <w:rPr>
          <w:rFonts w:cs="Consolas"/>
        </w:rPr>
        <w:t>keytab</w:t>
      </w:r>
      <w:proofErr w:type="spellEnd"/>
      <w:r w:rsidR="00015CAF">
        <w:rPr>
          <w:rFonts w:cs="Consolas"/>
        </w:rPr>
        <w:t xml:space="preserve"> has been generated, it need not be run again.</w:t>
      </w:r>
    </w:p>
    <w:p w14:paraId="74030C39" w14:textId="77777777" w:rsidR="00814561" w:rsidRDefault="009A74F1">
      <w:pPr>
        <w:numPr>
          <w:ilvl w:val="0"/>
          <w:numId w:val="2"/>
        </w:numPr>
      </w:pPr>
      <w:r>
        <w:t xml:space="preserve">Create </w:t>
      </w:r>
      <w:proofErr w:type="spellStart"/>
      <w:r>
        <w:t>iah</w:t>
      </w:r>
      <w:proofErr w:type="spellEnd"/>
      <w:r>
        <w:t xml:space="preserve"> metadata </w:t>
      </w:r>
      <w:proofErr w:type="spellStart"/>
      <w:r>
        <w:t>db</w:t>
      </w:r>
      <w:proofErr w:type="spellEnd"/>
    </w:p>
    <w:p w14:paraId="6B2773C6" w14:textId="28E62F4C" w:rsidR="00B82BF1" w:rsidRDefault="009A74F1" w:rsidP="00AC12AD">
      <w:pPr>
        <w:pStyle w:val="SourceCode"/>
        <w:numPr>
          <w:ilvl w:val="0"/>
          <w:numId w:val="1"/>
        </w:numPr>
        <w:spacing w:before="0" w:after="200"/>
      </w:pPr>
      <w:r>
        <w:rPr>
          <w:rStyle w:val="VerbatimChar"/>
        </w:rPr>
        <w:t>create_iah_db.sh</w:t>
      </w:r>
    </w:p>
    <w:p w14:paraId="006D9102" w14:textId="208C56A4" w:rsidR="00B25E8F" w:rsidRDefault="00B25E8F">
      <w:pPr>
        <w:numPr>
          <w:ilvl w:val="0"/>
          <w:numId w:val="2"/>
        </w:numPr>
      </w:pPr>
      <w:r>
        <w:t>Create SF objects in Hive / Impala</w:t>
      </w:r>
    </w:p>
    <w:p w14:paraId="140D5C71" w14:textId="5FA00AEE" w:rsidR="000C4499" w:rsidRDefault="000C4499" w:rsidP="00B25E8F">
      <w:pPr>
        <w:ind w:left="480"/>
        <w:rPr>
          <w:rStyle w:val="VerbatimChar"/>
        </w:rPr>
      </w:pPr>
      <w:r>
        <w:rPr>
          <w:rStyle w:val="VerbatimChar"/>
        </w:rPr>
        <w:t>create_hive_dbs.sh</w:t>
      </w:r>
    </w:p>
    <w:p w14:paraId="3795A314" w14:textId="029DFCA1" w:rsidR="00B25E8F" w:rsidRPr="00B25E8F" w:rsidRDefault="00B25E8F" w:rsidP="00B25E8F">
      <w:pPr>
        <w:ind w:left="480"/>
        <w:rPr>
          <w:rFonts w:ascii="Consolas" w:hAnsi="Consolas"/>
          <w:sz w:val="22"/>
        </w:rPr>
      </w:pPr>
      <w:r>
        <w:rPr>
          <w:rStyle w:val="VerbatimChar"/>
        </w:rPr>
        <w:t>create_sf_objects.sh</w:t>
      </w:r>
    </w:p>
    <w:p w14:paraId="639161AC" w14:textId="10984669" w:rsidR="00814561" w:rsidRDefault="00B25E8F">
      <w:pPr>
        <w:numPr>
          <w:ilvl w:val="0"/>
          <w:numId w:val="2"/>
        </w:numPr>
      </w:pPr>
      <w:r>
        <w:t>Run the extract, load, transform daily wrapper</w:t>
      </w:r>
    </w:p>
    <w:p w14:paraId="5B5CEF4E" w14:textId="0E1396C9" w:rsidR="00B25E8F" w:rsidRDefault="00B25E8F" w:rsidP="00B25E8F">
      <w:pPr>
        <w:pStyle w:val="SourceCode"/>
        <w:numPr>
          <w:ilvl w:val="0"/>
          <w:numId w:val="1"/>
        </w:numPr>
      </w:pPr>
      <w:r>
        <w:rPr>
          <w:rStyle w:val="VerbatimChar"/>
        </w:rPr>
        <w:t>sf_daily_run</w:t>
      </w:r>
      <w:r w:rsidR="009A74F1">
        <w:rPr>
          <w:rStyle w:val="VerbatimChar"/>
        </w:rPr>
        <w:t>.sh</w:t>
      </w:r>
    </w:p>
    <w:p w14:paraId="0F4B3A6D" w14:textId="7DF0F9AE" w:rsidR="00814561" w:rsidRDefault="00814561">
      <w:pPr>
        <w:pStyle w:val="SourceCode"/>
        <w:numPr>
          <w:ilvl w:val="0"/>
          <w:numId w:val="1"/>
        </w:numPr>
      </w:pPr>
    </w:p>
    <w:p w14:paraId="540D0FC2" w14:textId="77777777" w:rsidR="00B82BF1" w:rsidRDefault="00B82BF1">
      <w:pPr>
        <w:spacing w:before="0" w:after="20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</w:pPr>
      <w:bookmarkStart w:id="31" w:name="detailed-guide"/>
      <w:r>
        <w:br w:type="page"/>
      </w:r>
    </w:p>
    <w:p w14:paraId="14226D1B" w14:textId="77777777" w:rsidR="00814561" w:rsidRDefault="009A74F1">
      <w:pPr>
        <w:pStyle w:val="Heading1"/>
      </w:pPr>
      <w:bookmarkStart w:id="32" w:name="_Toc403663772"/>
      <w:bookmarkStart w:id="33" w:name="_Toc424308073"/>
      <w:r>
        <w:lastRenderedPageBreak/>
        <w:t>Detailed guide</w:t>
      </w:r>
      <w:bookmarkEnd w:id="32"/>
      <w:bookmarkEnd w:id="33"/>
    </w:p>
    <w:p w14:paraId="07C0604E" w14:textId="77777777" w:rsidR="00814561" w:rsidRDefault="009A74F1">
      <w:pPr>
        <w:pStyle w:val="Heading2"/>
      </w:pPr>
      <w:bookmarkStart w:id="34" w:name="_Toc403663773"/>
      <w:bookmarkStart w:id="35" w:name="_Toc424308074"/>
      <w:bookmarkStart w:id="36" w:name="configuration"/>
      <w:bookmarkEnd w:id="31"/>
      <w:r>
        <w:t>Configuration</w:t>
      </w:r>
      <w:bookmarkEnd w:id="34"/>
      <w:bookmarkEnd w:id="35"/>
    </w:p>
    <w:p w14:paraId="7A3B4C5A" w14:textId="77777777" w:rsidR="00814561" w:rsidRDefault="009A74F1">
      <w:pPr>
        <w:pStyle w:val="Heading3"/>
      </w:pPr>
      <w:bookmarkStart w:id="37" w:name="_Toc403663774"/>
      <w:bookmarkStart w:id="38" w:name="_Toc424308075"/>
      <w:bookmarkStart w:id="39" w:name="iah_config"/>
      <w:bookmarkEnd w:id="36"/>
      <w:proofErr w:type="spellStart"/>
      <w:r>
        <w:t>iah_config</w:t>
      </w:r>
      <w:bookmarkEnd w:id="37"/>
      <w:bookmarkEnd w:id="38"/>
      <w:proofErr w:type="spellEnd"/>
    </w:p>
    <w:bookmarkEnd w:id="39"/>
    <w:p w14:paraId="4FED057E" w14:textId="77D34F79" w:rsidR="00814561" w:rsidRDefault="009A74F1">
      <w:r>
        <w:t xml:space="preserve">All configuration is specified by the </w:t>
      </w:r>
      <w:proofErr w:type="spellStart"/>
      <w:r>
        <w:t>iah_config</w:t>
      </w:r>
      <w:proofErr w:type="spellEnd"/>
      <w:r>
        <w:t xml:space="preserve"> properties file. Settings in this file are respected </w:t>
      </w:r>
      <w:r w:rsidR="00AD16A2">
        <w:t xml:space="preserve">/ required </w:t>
      </w:r>
      <w:r>
        <w:t>by all scripts (and java programs they call).</w:t>
      </w:r>
    </w:p>
    <w:p w14:paraId="52F882B9" w14:textId="77777777" w:rsidR="00814561" w:rsidRDefault="009A74F1">
      <w:r>
        <w:t>The configuration file path defaults to ~/.</w:t>
      </w:r>
      <w:proofErr w:type="spellStart"/>
      <w:r>
        <w:t>iah_config</w:t>
      </w:r>
      <w:proofErr w:type="spellEnd"/>
      <w:r>
        <w:t>. The path can be overridden by the environment variable IAH_CONFIG.</w:t>
      </w:r>
    </w:p>
    <w:p w14:paraId="22BBC5C8" w14:textId="77777777" w:rsidR="00814561" w:rsidRDefault="009A74F1">
      <w:r>
        <w:t xml:space="preserve">The properties file can be copied from the template in </w:t>
      </w:r>
      <w:proofErr w:type="spellStart"/>
      <w:r>
        <w:t>src</w:t>
      </w:r>
      <w:proofErr w:type="spellEnd"/>
      <w:r>
        <w:t>/main/iah_config.txt.</w:t>
      </w:r>
    </w:p>
    <w:p w14:paraId="68CA0A43" w14:textId="4719A2C7" w:rsidR="00255856" w:rsidRDefault="00255856">
      <w:pPr>
        <w:rPr>
          <w:ins w:id="40" w:author="Kidwell, MarkX" w:date="2015-02-13T07:18:00Z"/>
        </w:rPr>
      </w:pPr>
      <w:ins w:id="41" w:author="Kidwell, MarkX" w:date="2015-02-13T07:18:00Z">
        <w:r>
          <w:t xml:space="preserve">If multiple instances of the software will be operated on once host, they should each have their own </w:t>
        </w:r>
        <w:proofErr w:type="spellStart"/>
        <w:r>
          <w:t>iah_config</w:t>
        </w:r>
        <w:proofErr w:type="spellEnd"/>
        <w:r>
          <w:t>, with unique values for important properties listed below.</w:t>
        </w:r>
      </w:ins>
    </w:p>
    <w:p w14:paraId="189F4394" w14:textId="77777777" w:rsidR="00814561" w:rsidRDefault="009A74F1">
      <w:pPr>
        <w:pStyle w:val="Heading4"/>
      </w:pPr>
      <w:bookmarkStart w:id="42" w:name="important-properties"/>
      <w:r>
        <w:t>Important properties</w:t>
      </w:r>
    </w:p>
    <w:p w14:paraId="4604863C" w14:textId="08079A63" w:rsidR="00255856" w:rsidRPr="00255856" w:rsidRDefault="00255856" w:rsidP="00255856">
      <w:pPr>
        <w:rPr>
          <w:ins w:id="43" w:author="Kidwell, MarkX" w:date="2015-02-13T07:18:00Z"/>
        </w:rPr>
      </w:pPr>
      <w:ins w:id="44" w:author="Kidwell, MarkX" w:date="2015-02-13T07:18:00Z">
        <w:r>
          <w:t xml:space="preserve">These properties should </w:t>
        </w:r>
        <w:r w:rsidR="006C3110">
          <w:t>be unique to a running instance and user.</w:t>
        </w:r>
      </w:ins>
    </w:p>
    <w:p w14:paraId="30F047E7" w14:textId="77777777" w:rsidR="00814561" w:rsidRDefault="009A74F1">
      <w:pPr>
        <w:pStyle w:val="Heading5"/>
      </w:pPr>
      <w:bookmarkStart w:id="45" w:name="hive_schema"/>
      <w:bookmarkEnd w:id="42"/>
      <w:proofErr w:type="spellStart"/>
      <w:r>
        <w:t>hive_schema</w:t>
      </w:r>
      <w:proofErr w:type="spellEnd"/>
    </w:p>
    <w:bookmarkEnd w:id="45"/>
    <w:p w14:paraId="35D20F02" w14:textId="30732CFC" w:rsidR="00255856" w:rsidRDefault="009A74F1" w:rsidP="00EB7E29">
      <w:r>
        <w:t xml:space="preserve">The default Hive DB for objects. Defaults to </w:t>
      </w:r>
      <w:proofErr w:type="spellStart"/>
      <w:r>
        <w:rPr>
          <w:rStyle w:val="VerbatimChar"/>
        </w:rPr>
        <w:t>user_$USER</w:t>
      </w:r>
      <w:proofErr w:type="spellEnd"/>
      <w:r>
        <w:t>.</w:t>
      </w:r>
      <w:moveFromRangeStart w:id="46" w:author="Kidwell, MarkX" w:date="2015-02-13T07:18:00Z" w:name="move411575250"/>
      <w:moveFrom w:id="47" w:author="Kidwell, MarkX" w:date="2015-02-13T07:18:00Z">
        <w:r w:rsidR="00255856">
          <w:t>hive</w:t>
        </w:r>
      </w:moveFrom>
    </w:p>
    <w:p w14:paraId="673587E2" w14:textId="77777777" w:rsidR="009C69AB" w:rsidRDefault="00255856">
      <w:pPr>
        <w:rPr>
          <w:del w:id="48" w:author="Kidwell, MarkX" w:date="2015-02-13T07:18:00Z"/>
        </w:rPr>
      </w:pPr>
      <w:moveFromRangeStart w:id="49" w:author="Kidwell, MarkX" w:date="2015-02-13T07:18:00Z" w:name="move411575251"/>
      <w:moveFromRangeEnd w:id="46"/>
      <w:moveFrom w:id="50" w:author="Kidwell, MarkX" w:date="2015-02-13T07:18:00Z">
        <w:r>
          <w:t>The default hive command, e.g., hive or beeline</w:t>
        </w:r>
      </w:moveFrom>
      <w:moveFromRangeEnd w:id="49"/>
      <w:del w:id="51" w:author="Kidwell, MarkX" w:date="2015-02-13T07:18:00Z">
        <w:r w:rsidR="009C69AB">
          <w:delText>.</w:delText>
        </w:r>
      </w:del>
    </w:p>
    <w:p w14:paraId="1B22FF70" w14:textId="5696833C" w:rsidR="009C69AB" w:rsidRDefault="009C69AB" w:rsidP="009C69AB">
      <w:pPr>
        <w:pStyle w:val="Heading5"/>
      </w:pPr>
      <w:proofErr w:type="spellStart"/>
      <w:r>
        <w:t>local_root</w:t>
      </w:r>
      <w:proofErr w:type="spellEnd"/>
    </w:p>
    <w:p w14:paraId="28AE2DDA" w14:textId="77777777" w:rsidR="009C69AB" w:rsidRDefault="009A74F1">
      <w:r>
        <w:t xml:space="preserve">The root for operations on the local </w:t>
      </w:r>
      <w:proofErr w:type="spellStart"/>
      <w:r>
        <w:t>filesystem</w:t>
      </w:r>
      <w:proofErr w:type="spellEnd"/>
      <w:r>
        <w:t xml:space="preserve">. Defaults to </w:t>
      </w:r>
      <w:r>
        <w:rPr>
          <w:rStyle w:val="VerbatimChar"/>
        </w:rPr>
        <w:t>/$HOME/</w:t>
      </w:r>
      <w:proofErr w:type="spellStart"/>
      <w:r>
        <w:rPr>
          <w:rStyle w:val="VerbatimChar"/>
        </w:rPr>
        <w:t>iah</w:t>
      </w:r>
      <w:proofErr w:type="spellEnd"/>
    </w:p>
    <w:p w14:paraId="3D21C695" w14:textId="77777777" w:rsidR="009C69AB" w:rsidRDefault="009C69AB" w:rsidP="009C69AB">
      <w:pPr>
        <w:pStyle w:val="Heading5"/>
      </w:pPr>
      <w:proofErr w:type="spellStart"/>
      <w:r>
        <w:t>hdfs_root</w:t>
      </w:r>
      <w:proofErr w:type="spellEnd"/>
    </w:p>
    <w:p w14:paraId="53CC196B" w14:textId="77777777" w:rsidR="00814561" w:rsidRDefault="009A74F1">
      <w:r>
        <w:t xml:space="preserve">The root for data ingested into HDFS. Defaults to </w:t>
      </w:r>
      <w:r>
        <w:rPr>
          <w:rStyle w:val="VerbatimChar"/>
        </w:rPr>
        <w:t>/user/$USER/data</w:t>
      </w:r>
    </w:p>
    <w:p w14:paraId="57F80F29" w14:textId="77777777" w:rsidR="00814561" w:rsidRDefault="009A74F1">
      <w:r>
        <w:t>The above properties are modified by data source specifications, stage of the process (ingest, snapshot, latest), job id / timestamp, etc., to determine actual paths use by data, DB, table and partition names.</w:t>
      </w:r>
    </w:p>
    <w:p w14:paraId="2FD73495" w14:textId="77777777" w:rsidR="00255856" w:rsidRDefault="00255856" w:rsidP="00255856">
      <w:pPr>
        <w:pStyle w:val="Heading5"/>
        <w:rPr>
          <w:ins w:id="52" w:author="Kidwell, MarkX" w:date="2015-02-13T07:18:00Z"/>
        </w:rPr>
      </w:pPr>
      <w:proofErr w:type="spellStart"/>
      <w:ins w:id="53" w:author="Kidwell, MarkX" w:date="2015-02-13T07:18:00Z">
        <w:r>
          <w:t>iah_jdbc_config</w:t>
        </w:r>
        <w:proofErr w:type="spellEnd"/>
      </w:ins>
    </w:p>
    <w:p w14:paraId="484F936A" w14:textId="6E090142" w:rsidR="00255856" w:rsidRDefault="00255856" w:rsidP="00255856">
      <w:pPr>
        <w:rPr>
          <w:ins w:id="54" w:author="Kidwell, MarkX" w:date="2015-02-13T07:18:00Z"/>
        </w:rPr>
      </w:pPr>
      <w:ins w:id="55" w:author="Kidwell, MarkX" w:date="2015-02-13T07:18:00Z">
        <w:r>
          <w:t>Path to IAH DB connection properties file. See next section for contents of file.</w:t>
        </w:r>
      </w:ins>
    </w:p>
    <w:p w14:paraId="3D8684DC" w14:textId="6CA3BA38" w:rsidR="00255856" w:rsidRDefault="00255856" w:rsidP="00255856">
      <w:pPr>
        <w:pStyle w:val="Heading4"/>
        <w:rPr>
          <w:ins w:id="56" w:author="Kidwell, MarkX" w:date="2015-02-13T07:18:00Z"/>
        </w:rPr>
      </w:pPr>
      <w:ins w:id="57" w:author="Kidwell, MarkX" w:date="2015-02-13T07:18:00Z">
        <w:r>
          <w:t>Optional properties</w:t>
        </w:r>
      </w:ins>
    </w:p>
    <w:p w14:paraId="18C44096" w14:textId="77777777" w:rsidR="00255856" w:rsidRDefault="00255856" w:rsidP="00255856">
      <w:pPr>
        <w:pStyle w:val="Heading5"/>
      </w:pPr>
      <w:moveToRangeStart w:id="58" w:author="Kidwell, MarkX" w:date="2015-02-13T07:18:00Z" w:name="move411575250"/>
      <w:proofErr w:type="gramStart"/>
      <w:moveTo w:id="59" w:author="Kidwell, MarkX" w:date="2015-02-13T07:18:00Z">
        <w:r>
          <w:t>hive</w:t>
        </w:r>
      </w:moveTo>
      <w:proofErr w:type="gramEnd"/>
    </w:p>
    <w:p w14:paraId="78F8C9A6" w14:textId="77777777" w:rsidR="00255856" w:rsidRDefault="00255856" w:rsidP="00255856">
      <w:pPr>
        <w:rPr>
          <w:ins w:id="60" w:author="Kidwell, MarkX" w:date="2015-02-13T07:18:00Z"/>
        </w:rPr>
      </w:pPr>
      <w:moveToRangeStart w:id="61" w:author="Kidwell, MarkX" w:date="2015-02-13T07:18:00Z" w:name="move411575251"/>
      <w:moveToRangeEnd w:id="58"/>
      <w:moveTo w:id="62" w:author="Kidwell, MarkX" w:date="2015-02-13T07:18:00Z">
        <w:r>
          <w:t>The default hive command, e.g., hive or beeline</w:t>
        </w:r>
      </w:moveTo>
      <w:moveToRangeEnd w:id="61"/>
      <w:ins w:id="63" w:author="Kidwell, MarkX" w:date="2015-02-13T07:18:00Z">
        <w:r>
          <w:t>, and any arguments such as a beeline connection properties file.</w:t>
        </w:r>
      </w:ins>
    </w:p>
    <w:p w14:paraId="2FA2EF54" w14:textId="523B1078" w:rsidR="00255856" w:rsidRDefault="00255856" w:rsidP="00255856">
      <w:pPr>
        <w:rPr>
          <w:ins w:id="64" w:author="Kidwell, MarkX" w:date="2015-02-13T07:18:00Z"/>
        </w:rPr>
      </w:pPr>
      <w:ins w:id="65" w:author="Kidwell, MarkX" w:date="2015-02-13T07:18:00Z">
        <w:r>
          <w:t>Note that beeline is required for secure (HiveServer2 + Sentry) clusters, but due to known bugs is disabled by default.</w:t>
        </w:r>
      </w:ins>
    </w:p>
    <w:p w14:paraId="626A8A4F" w14:textId="77777777" w:rsidR="00814561" w:rsidRDefault="009A74F1">
      <w:pPr>
        <w:pStyle w:val="Heading5"/>
      </w:pPr>
      <w:bookmarkStart w:id="66" w:name="use_schema_inferrence"/>
      <w:proofErr w:type="spellStart"/>
      <w:r>
        <w:lastRenderedPageBreak/>
        <w:t>use_schema_inferrence</w:t>
      </w:r>
      <w:proofErr w:type="spellEnd"/>
    </w:p>
    <w:bookmarkEnd w:id="66"/>
    <w:p w14:paraId="2C48E08D" w14:textId="0BAAE94F" w:rsidR="001F2968" w:rsidRDefault="009A74F1">
      <w:r>
        <w:t xml:space="preserve">Use schema </w:t>
      </w:r>
      <w:ins w:id="67" w:author="Kidwell, MarkX" w:date="2015-02-13T07:18:00Z">
        <w:r w:rsidR="00EB055B">
          <w:t>infe</w:t>
        </w:r>
        <w:r>
          <w:t>rence</w:t>
        </w:r>
      </w:ins>
      <w:del w:id="68" w:author="Kidwell, MarkX" w:date="2015-02-13T07:18:00Z">
        <w:r>
          <w:delText>inferrence</w:delText>
        </w:r>
      </w:del>
      <w:r>
        <w:t xml:space="preserve"> for text files instead of those found in metadata. Defaults to 0 (false). </w:t>
      </w:r>
    </w:p>
    <w:p w14:paraId="02DB51A0" w14:textId="77777777" w:rsidR="001F2968" w:rsidRDefault="001F2968" w:rsidP="001F2968">
      <w:pPr>
        <w:pStyle w:val="Heading5"/>
      </w:pPr>
      <w:proofErr w:type="spellStart"/>
      <w:r>
        <w:t>default_storage_format</w:t>
      </w:r>
      <w:proofErr w:type="spellEnd"/>
    </w:p>
    <w:p w14:paraId="4A5E1698" w14:textId="3F2190C6" w:rsidR="00255856" w:rsidRPr="00255856" w:rsidRDefault="009A74F1" w:rsidP="00255856">
      <w:r>
        <w:t>Storage format for objects created in Hive / Impala. Defaults to parquet.</w:t>
      </w:r>
    </w:p>
    <w:p w14:paraId="36C52702" w14:textId="77777777" w:rsidR="00EB055B" w:rsidRDefault="00EB055B" w:rsidP="00EB055B">
      <w:pPr>
        <w:pStyle w:val="Heading5"/>
        <w:rPr>
          <w:ins w:id="69" w:author="Kidwell, MarkX" w:date="2015-02-13T07:18:00Z"/>
        </w:rPr>
      </w:pPr>
      <w:bookmarkStart w:id="70" w:name="_Toc403663775"/>
      <w:bookmarkStart w:id="71" w:name="iah_jdbc_config"/>
      <w:proofErr w:type="spellStart"/>
      <w:ins w:id="72" w:author="Kidwell, MarkX" w:date="2015-02-13T07:18:00Z">
        <w:r>
          <w:t>sf_username</w:t>
        </w:r>
        <w:proofErr w:type="spellEnd"/>
        <w:r>
          <w:t>,</w:t>
        </w:r>
        <w:r w:rsidR="00AA51B6">
          <w:t xml:space="preserve"> </w:t>
        </w:r>
        <w:proofErr w:type="spellStart"/>
        <w:r>
          <w:t>sf_password</w:t>
        </w:r>
        <w:proofErr w:type="spellEnd"/>
        <w:r>
          <w:t>,</w:t>
        </w:r>
        <w:r w:rsidR="00AA51B6">
          <w:t xml:space="preserve"> </w:t>
        </w:r>
        <w:proofErr w:type="spellStart"/>
        <w:r>
          <w:t>sf_usertoken</w:t>
        </w:r>
        <w:proofErr w:type="spellEnd"/>
        <w:r>
          <w:t>,</w:t>
        </w:r>
        <w:r w:rsidR="00AA51B6">
          <w:t xml:space="preserve"> </w:t>
        </w:r>
        <w:proofErr w:type="spellStart"/>
        <w:r>
          <w:t>sf_url</w:t>
        </w:r>
        <w:proofErr w:type="spellEnd"/>
      </w:ins>
    </w:p>
    <w:p w14:paraId="4476511E" w14:textId="77777777" w:rsidR="00EB055B" w:rsidRDefault="00EB055B" w:rsidP="00EB055B">
      <w:pPr>
        <w:rPr>
          <w:ins w:id="73" w:author="Kidwell, MarkX" w:date="2015-02-13T07:18:00Z"/>
        </w:rPr>
      </w:pPr>
      <w:ins w:id="74" w:author="Kidwell, MarkX" w:date="2015-02-13T07:18:00Z">
        <w:r>
          <w:t>Salesforce configuration parameters</w:t>
        </w:r>
        <w:r w:rsidR="00535AA4">
          <w:t>.</w:t>
        </w:r>
      </w:ins>
    </w:p>
    <w:p w14:paraId="0A12BA21" w14:textId="77777777" w:rsidR="00EB055B" w:rsidRDefault="00422C85" w:rsidP="00EB055B">
      <w:pPr>
        <w:pStyle w:val="Heading5"/>
        <w:rPr>
          <w:ins w:id="75" w:author="Kidwell, MarkX" w:date="2015-02-13T07:18:00Z"/>
        </w:rPr>
      </w:pPr>
      <w:proofErr w:type="spellStart"/>
      <w:ins w:id="76" w:author="Kidwell, MarkX" w:date="2015-02-13T07:18:00Z">
        <w:r>
          <w:t>user_</w:t>
        </w:r>
        <w:r w:rsidR="00535AA4">
          <w:t>success_list</w:t>
        </w:r>
        <w:proofErr w:type="spellEnd"/>
        <w:r w:rsidR="00535AA4">
          <w:t xml:space="preserve">, </w:t>
        </w:r>
        <w:proofErr w:type="spellStart"/>
        <w:r w:rsidR="00535AA4">
          <w:t>user_failu</w:t>
        </w:r>
        <w:r>
          <w:t>re_list</w:t>
        </w:r>
        <w:proofErr w:type="spellEnd"/>
      </w:ins>
    </w:p>
    <w:p w14:paraId="4D918142" w14:textId="587A78B4" w:rsidR="00EB7E29" w:rsidRDefault="00535AA4" w:rsidP="00EB055B">
      <w:ins w:id="77" w:author="Kidwell, MarkX" w:date="2015-02-13T07:18:00Z">
        <w:r>
          <w:t>Mail notification lists for success, failure messages.</w:t>
        </w:r>
      </w:ins>
    </w:p>
    <w:p w14:paraId="2AFDCE9F" w14:textId="12589833" w:rsidR="00EB7E29" w:rsidRDefault="00EB7E29" w:rsidP="00EB7E29">
      <w:pPr>
        <w:pStyle w:val="Heading5"/>
        <w:rPr>
          <w:ins w:id="78" w:author="Kidwell, MarkX" w:date="2015-02-13T07:18:00Z"/>
        </w:rPr>
      </w:pPr>
      <w:proofErr w:type="spellStart"/>
      <w:r w:rsidRPr="00EB7E29">
        <w:t>use_single_hive_schema</w:t>
      </w:r>
      <w:proofErr w:type="spellEnd"/>
    </w:p>
    <w:p w14:paraId="3B9C98A8" w14:textId="12204C24" w:rsidR="00EB7E29" w:rsidRDefault="00EB7E29" w:rsidP="00EB055B">
      <w:r>
        <w:t>Use a single hive schema for each stage instead of one per data source and stage</w:t>
      </w:r>
    </w:p>
    <w:p w14:paraId="4F2CF4C5" w14:textId="60A1D856" w:rsidR="00EB7E29" w:rsidRDefault="00EB7E29" w:rsidP="00EB7E29">
      <w:pPr>
        <w:pStyle w:val="Heading5"/>
      </w:pPr>
      <w:r>
        <w:t>&lt;</w:t>
      </w:r>
      <w:proofErr w:type="spellStart"/>
      <w:r>
        <w:t>data_src</w:t>
      </w:r>
      <w:proofErr w:type="spellEnd"/>
      <w:r>
        <w:t>&gt;_</w:t>
      </w:r>
      <w:proofErr w:type="spellStart"/>
      <w:r>
        <w:t>jdbc_config</w:t>
      </w:r>
      <w:proofErr w:type="spellEnd"/>
      <w:r>
        <w:t>, &lt;</w:t>
      </w:r>
      <w:proofErr w:type="spellStart"/>
      <w:r>
        <w:t>data_src</w:t>
      </w:r>
      <w:proofErr w:type="spellEnd"/>
      <w:r>
        <w:t>&gt;_</w:t>
      </w:r>
      <w:proofErr w:type="spellStart"/>
      <w:r>
        <w:t>objects_file</w:t>
      </w:r>
      <w:proofErr w:type="spellEnd"/>
    </w:p>
    <w:p w14:paraId="7E74D3F6" w14:textId="2A59E91C" w:rsidR="00EB7E29" w:rsidRPr="00EB7E29" w:rsidRDefault="00EB7E29" w:rsidP="00EB7E29">
      <w:pPr>
        <w:rPr>
          <w:ins w:id="79" w:author="Kidwell, MarkX" w:date="2015-02-13T07:18:00Z"/>
        </w:rPr>
      </w:pPr>
      <w:r>
        <w:t xml:space="preserve">For JDBC data sources, path to JDBC </w:t>
      </w:r>
      <w:proofErr w:type="spellStart"/>
      <w:r>
        <w:t>config</w:t>
      </w:r>
      <w:proofErr w:type="spellEnd"/>
      <w:r>
        <w:t xml:space="preserve"> for that source and list of objects to extract. JDBC </w:t>
      </w:r>
      <w:proofErr w:type="spellStart"/>
      <w:r>
        <w:t>config</w:t>
      </w:r>
      <w:proofErr w:type="spellEnd"/>
      <w:r>
        <w:t xml:space="preserve"> uses </w:t>
      </w:r>
      <w:proofErr w:type="spellStart"/>
      <w:r>
        <w:t>sqlline</w:t>
      </w:r>
      <w:proofErr w:type="spellEnd"/>
      <w:r>
        <w:t xml:space="preserve"> compatible properties file.</w:t>
      </w:r>
      <w:r w:rsidR="0084374A">
        <w:t xml:space="preserve"> These follow the </w:t>
      </w:r>
    </w:p>
    <w:p w14:paraId="08D70A02" w14:textId="05A4BAF7" w:rsidR="00273D81" w:rsidRDefault="00273D81">
      <w:pPr>
        <w:pStyle w:val="Heading3"/>
      </w:pPr>
      <w:bookmarkStart w:id="80" w:name="_Toc424308076"/>
      <w:r>
        <w:t xml:space="preserve">JDBC </w:t>
      </w:r>
      <w:proofErr w:type="spellStart"/>
      <w:r>
        <w:t>config</w:t>
      </w:r>
      <w:proofErr w:type="spellEnd"/>
      <w:r>
        <w:t xml:space="preserve"> files</w:t>
      </w:r>
      <w:bookmarkEnd w:id="80"/>
    </w:p>
    <w:p w14:paraId="3CA79FA8" w14:textId="28AD4F39" w:rsidR="00273D81" w:rsidRDefault="00273D81" w:rsidP="00273D81">
      <w:r>
        <w:t xml:space="preserve">All JDBC data source connection information is maintained in </w:t>
      </w:r>
      <w:proofErr w:type="spellStart"/>
      <w:r>
        <w:t>sqlline</w:t>
      </w:r>
      <w:proofErr w:type="spellEnd"/>
      <w:r>
        <w:t xml:space="preserve"> compatible properties files. These properties files define 4 keys:</w:t>
      </w:r>
    </w:p>
    <w:p w14:paraId="4238D900" w14:textId="77777777" w:rsidR="006245F1" w:rsidRDefault="006245F1" w:rsidP="006245F1">
      <w:proofErr w:type="gramStart"/>
      <w:r>
        <w:t>driver</w:t>
      </w:r>
      <w:proofErr w:type="gramEnd"/>
      <w:r>
        <w:t xml:space="preserve"> – the JDBC driver class. Can be left blank for JDBC 4.X compatible drivers</w:t>
      </w:r>
    </w:p>
    <w:p w14:paraId="03749884" w14:textId="2B085D42" w:rsidR="006245F1" w:rsidRDefault="00273D81" w:rsidP="00273D81">
      <w:proofErr w:type="spellStart"/>
      <w:proofErr w:type="gramStart"/>
      <w:r>
        <w:t>url</w:t>
      </w:r>
      <w:proofErr w:type="spellEnd"/>
      <w:proofErr w:type="gramEnd"/>
      <w:r>
        <w:t xml:space="preserve"> – the JDBC URL</w:t>
      </w:r>
      <w:r w:rsidR="006245F1">
        <w:t xml:space="preserve"> for the target data source</w:t>
      </w:r>
    </w:p>
    <w:p w14:paraId="7AEE7EB8" w14:textId="5157D1D2" w:rsidR="006245F1" w:rsidRDefault="006245F1" w:rsidP="006245F1">
      <w:pPr>
        <w:pStyle w:val="ListParagraph"/>
        <w:numPr>
          <w:ilvl w:val="1"/>
          <w:numId w:val="2"/>
        </w:numPr>
      </w:pPr>
      <w:proofErr w:type="gramStart"/>
      <w:r>
        <w:t>note</w:t>
      </w:r>
      <w:proofErr w:type="gramEnd"/>
      <w:r>
        <w:t xml:space="preserve"> that </w:t>
      </w:r>
      <w:proofErr w:type="spellStart"/>
      <w:r>
        <w:t>sqlite</w:t>
      </w:r>
      <w:proofErr w:type="spellEnd"/>
      <w:r>
        <w:t xml:space="preserve"> DB paths can be specified using forward slashes, even on Windows / Cygwin hosts.</w:t>
      </w:r>
    </w:p>
    <w:p w14:paraId="494D2030" w14:textId="605426A3" w:rsidR="00273D81" w:rsidRDefault="00273D81" w:rsidP="00273D81">
      <w:proofErr w:type="gramStart"/>
      <w:r>
        <w:t>user</w:t>
      </w:r>
      <w:proofErr w:type="gramEnd"/>
      <w:r>
        <w:t xml:space="preserve"> – </w:t>
      </w:r>
      <w:r w:rsidR="006245F1">
        <w:t>user name, if required (</w:t>
      </w:r>
      <w:proofErr w:type="spellStart"/>
      <w:r w:rsidR="006245F1">
        <w:t>sqlite</w:t>
      </w:r>
      <w:proofErr w:type="spellEnd"/>
      <w:r w:rsidR="006245F1">
        <w:t xml:space="preserve"> doesn’t require this)</w:t>
      </w:r>
    </w:p>
    <w:p w14:paraId="320B20A1" w14:textId="096504C4" w:rsidR="006245F1" w:rsidRDefault="006245F1" w:rsidP="00273D81">
      <w:proofErr w:type="gramStart"/>
      <w:r>
        <w:t>password</w:t>
      </w:r>
      <w:proofErr w:type="gramEnd"/>
      <w:r>
        <w:t xml:space="preserve"> – password, if required (</w:t>
      </w:r>
      <w:proofErr w:type="spellStart"/>
      <w:r>
        <w:t>sqlite</w:t>
      </w:r>
      <w:proofErr w:type="spellEnd"/>
      <w:r>
        <w:t xml:space="preserve"> doesn’t require this)</w:t>
      </w:r>
    </w:p>
    <w:p w14:paraId="1EAD53CB" w14:textId="5B129ABB" w:rsidR="00B52AED" w:rsidRPr="00273D81" w:rsidRDefault="00B52AED" w:rsidP="00273D81">
      <w:r>
        <w:t>All 4 keys must be set, even if empty (</w:t>
      </w:r>
      <w:proofErr w:type="spellStart"/>
      <w:proofErr w:type="gramStart"/>
      <w:r>
        <w:t>url</w:t>
      </w:r>
      <w:proofErr w:type="spellEnd"/>
      <w:proofErr w:type="gramEnd"/>
      <w:r>
        <w:t>, driver, user, password).</w:t>
      </w:r>
    </w:p>
    <w:p w14:paraId="0091BE38" w14:textId="77777777" w:rsidR="00814561" w:rsidRDefault="009A74F1" w:rsidP="00273D81">
      <w:pPr>
        <w:pStyle w:val="Heading4"/>
      </w:pPr>
      <w:proofErr w:type="spellStart"/>
      <w:r>
        <w:t>iah_jdbc_config</w:t>
      </w:r>
      <w:bookmarkEnd w:id="70"/>
      <w:proofErr w:type="spellEnd"/>
    </w:p>
    <w:bookmarkEnd w:id="71"/>
    <w:p w14:paraId="723B205D" w14:textId="77777777" w:rsidR="00814561" w:rsidRDefault="009A74F1">
      <w:r>
        <w:t xml:space="preserve">This is a </w:t>
      </w:r>
      <w:proofErr w:type="spellStart"/>
      <w:r>
        <w:t>sqlline</w:t>
      </w:r>
      <w:proofErr w:type="spellEnd"/>
      <w:r>
        <w:t xml:space="preserve"> compatible properties file specifying the connection parameters for the metadata database.</w:t>
      </w:r>
    </w:p>
    <w:p w14:paraId="61558E90" w14:textId="77777777" w:rsidR="00814561" w:rsidRDefault="009A74F1">
      <w:r>
        <w:t xml:space="preserve">The properties file can be copied from the template in </w:t>
      </w:r>
      <w:proofErr w:type="spellStart"/>
      <w:r>
        <w:t>src</w:t>
      </w:r>
      <w:proofErr w:type="spellEnd"/>
      <w:r>
        <w:t xml:space="preserve">/main/iah_jdbc_config.txt. The path to this properties file is controlled by the </w:t>
      </w:r>
      <w:proofErr w:type="spellStart"/>
      <w:r>
        <w:t>iah_jdbc_config</w:t>
      </w:r>
      <w:proofErr w:type="spellEnd"/>
      <w:r>
        <w:t xml:space="preserve"> property in the main </w:t>
      </w:r>
      <w:proofErr w:type="spellStart"/>
      <w:r>
        <w:t>iah_config</w:t>
      </w:r>
      <w:proofErr w:type="spellEnd"/>
      <w:r>
        <w:t xml:space="preserve"> properties file.</w:t>
      </w:r>
    </w:p>
    <w:p w14:paraId="5C11F5FB" w14:textId="5F8D6182" w:rsidR="0084374A" w:rsidRDefault="0084374A" w:rsidP="00273D81">
      <w:pPr>
        <w:pStyle w:val="Heading4"/>
      </w:pPr>
      <w:proofErr w:type="spellStart"/>
      <w:r>
        <w:lastRenderedPageBreak/>
        <w:t>hive_jdbc_config</w:t>
      </w:r>
      <w:proofErr w:type="spellEnd"/>
      <w:r>
        <w:t xml:space="preserve">, </w:t>
      </w:r>
      <w:proofErr w:type="spellStart"/>
      <w:r>
        <w:t>impala_jdbc_config</w:t>
      </w:r>
      <w:proofErr w:type="spellEnd"/>
    </w:p>
    <w:p w14:paraId="381692FF" w14:textId="7DE3E1C9" w:rsidR="0084374A" w:rsidRDefault="0084374A" w:rsidP="0084374A">
      <w:r>
        <w:t xml:space="preserve">When set, these </w:t>
      </w:r>
      <w:proofErr w:type="spellStart"/>
      <w:r>
        <w:t>sqlline</w:t>
      </w:r>
      <w:proofErr w:type="spellEnd"/>
      <w:r>
        <w:t xml:space="preserve"> compatible properties files are used to define JDBC connection endpoints details for the HiveServer2 and Impala services.</w:t>
      </w:r>
    </w:p>
    <w:p w14:paraId="73C6D178" w14:textId="0DF88367" w:rsidR="00B52AED" w:rsidRDefault="00B52AED" w:rsidP="0084374A">
      <w:r>
        <w:t>These must be configured when using Sentry security.</w:t>
      </w:r>
    </w:p>
    <w:p w14:paraId="1E9433AF" w14:textId="77777777" w:rsidR="00814561" w:rsidRDefault="009A74F1">
      <w:pPr>
        <w:pStyle w:val="Heading2"/>
      </w:pPr>
      <w:bookmarkStart w:id="81" w:name="_Toc403663776"/>
      <w:bookmarkStart w:id="82" w:name="_Toc424308077"/>
      <w:bookmarkStart w:id="83" w:name="sfdc-data-metadata-extraction-and-storag"/>
      <w:r>
        <w:t>SFDC data / metadata extraction and storage</w:t>
      </w:r>
      <w:bookmarkEnd w:id="81"/>
      <w:bookmarkEnd w:id="82"/>
    </w:p>
    <w:bookmarkEnd w:id="83"/>
    <w:p w14:paraId="368F72DA" w14:textId="77777777" w:rsidR="00814561" w:rsidRDefault="009A74F1">
      <w:r>
        <w:t xml:space="preserve">SFDC SOAP API client operations exposed via </w:t>
      </w:r>
      <w:proofErr w:type="spellStart"/>
      <w:r>
        <w:t>main.java.metadata.api.SFClientCmd</w:t>
      </w:r>
      <w:proofErr w:type="spellEnd"/>
      <w:r>
        <w:t xml:space="preserve"> class. All scripts to get data or metadata work through this class.</w:t>
      </w:r>
    </w:p>
    <w:p w14:paraId="3835EA77" w14:textId="77777777" w:rsidR="00814561" w:rsidRDefault="009A74F1">
      <w:r>
        <w:t xml:space="preserve">All scripts use SFDC configuration (login, pw, token, </w:t>
      </w:r>
      <w:proofErr w:type="gramStart"/>
      <w:r>
        <w:t>endpoint</w:t>
      </w:r>
      <w:proofErr w:type="gramEnd"/>
      <w:r>
        <w:t xml:space="preserve">) from the master </w:t>
      </w:r>
      <w:proofErr w:type="spellStart"/>
      <w:r>
        <w:t>config</w:t>
      </w:r>
      <w:proofErr w:type="spellEnd"/>
      <w:r>
        <w:t xml:space="preserve"> file.</w:t>
      </w:r>
    </w:p>
    <w:p w14:paraId="190D0676" w14:textId="3990FA91" w:rsidR="00530810" w:rsidRDefault="00530810" w:rsidP="004042D6">
      <w:pPr>
        <w:pStyle w:val="Heading3"/>
      </w:pPr>
      <w:bookmarkStart w:id="84" w:name="_Toc403663777"/>
      <w:bookmarkStart w:id="85" w:name="_Toc424308078"/>
      <w:bookmarkStart w:id="86" w:name="sfdc-object-export-to-local-fs"/>
      <w:r>
        <w:t>Wrapper</w:t>
      </w:r>
    </w:p>
    <w:p w14:paraId="24017239" w14:textId="5A329ECC" w:rsidR="005A25FD" w:rsidRDefault="005A25FD" w:rsidP="00530810">
      <w:pPr>
        <w:rPr>
          <w:rStyle w:val="VerbatimChar"/>
        </w:rPr>
      </w:pPr>
      <w:r>
        <w:rPr>
          <w:rStyle w:val="VerbatimChar"/>
        </w:rPr>
        <w:t xml:space="preserve"># </w:t>
      </w:r>
      <w:proofErr w:type="gramStart"/>
      <w:r>
        <w:rPr>
          <w:rStyle w:val="VerbatimChar"/>
        </w:rPr>
        <w:t>extract</w:t>
      </w:r>
      <w:proofErr w:type="gramEnd"/>
      <w:r>
        <w:rPr>
          <w:rStyle w:val="VerbatimChar"/>
        </w:rPr>
        <w:t>, ingest, merge and publish latest SFDC data</w:t>
      </w:r>
    </w:p>
    <w:p w14:paraId="23BD8B2D" w14:textId="50CE90EE" w:rsidR="00530810" w:rsidRPr="00530810" w:rsidRDefault="001A1FBD" w:rsidP="00530810">
      <w:r>
        <w:rPr>
          <w:rStyle w:val="VerbatimChar"/>
        </w:rPr>
        <w:t xml:space="preserve">$ </w:t>
      </w:r>
      <w:r w:rsidR="00530810">
        <w:rPr>
          <w:rStyle w:val="VerbatimChar"/>
        </w:rPr>
        <w:t>sf_daily_run.sh</w:t>
      </w:r>
    </w:p>
    <w:p w14:paraId="0770A5D6" w14:textId="77777777" w:rsidR="00814561" w:rsidRDefault="009A74F1" w:rsidP="004042D6">
      <w:pPr>
        <w:pStyle w:val="Heading3"/>
      </w:pPr>
      <w:r>
        <w:t>SFDC object export (to local FS)</w:t>
      </w:r>
      <w:bookmarkEnd w:id="84"/>
      <w:bookmarkEnd w:id="85"/>
    </w:p>
    <w:bookmarkEnd w:id="86"/>
    <w:p w14:paraId="1E608261" w14:textId="77769641" w:rsidR="004042D6" w:rsidRDefault="004042D6">
      <w:pPr>
        <w:pStyle w:val="SourceCode"/>
        <w:rPr>
          <w:rStyle w:val="VerbatimChar"/>
        </w:rPr>
      </w:pPr>
      <w:r>
        <w:rPr>
          <w:rStyle w:val="VerbatimChar"/>
        </w:rPr>
        <w:t xml:space="preserve"># extract objects in </w:t>
      </w:r>
      <w:proofErr w:type="spellStart"/>
      <w:r>
        <w:rPr>
          <w:rStyle w:val="VerbatimChar"/>
        </w:rPr>
        <w:t>sf_objects_file</w:t>
      </w:r>
      <w:proofErr w:type="spellEnd"/>
      <w:r>
        <w:rPr>
          <w:rStyle w:val="VerbatimChar"/>
        </w:rPr>
        <w:t xml:space="preserve"> from SF endpoint to local working </w:t>
      </w:r>
      <w:proofErr w:type="spellStart"/>
      <w:r>
        <w:rPr>
          <w:rStyle w:val="VerbatimChar"/>
        </w:rPr>
        <w:t>dir</w:t>
      </w:r>
      <w:proofErr w:type="spellEnd"/>
    </w:p>
    <w:p w14:paraId="0796A49D" w14:textId="16D2019B" w:rsidR="00814561" w:rsidRPr="004042D6" w:rsidRDefault="009A74F1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 xml:space="preserve">$ </w:t>
      </w:r>
      <w:r w:rsidR="004042D6">
        <w:rPr>
          <w:rStyle w:val="VerbatimChar"/>
        </w:rPr>
        <w:t>dataloader/bin/extract_sfdc.sh</w:t>
      </w:r>
    </w:p>
    <w:p w14:paraId="3935D268" w14:textId="77777777" w:rsidR="00814561" w:rsidRDefault="009A74F1" w:rsidP="004042D6">
      <w:pPr>
        <w:pStyle w:val="Heading3"/>
      </w:pPr>
      <w:bookmarkStart w:id="87" w:name="_Toc403663778"/>
      <w:bookmarkStart w:id="88" w:name="_Toc424308079"/>
      <w:bookmarkStart w:id="89" w:name="sfdc-metadata-export-to-files-or-mddb"/>
      <w:r>
        <w:t>SFDC metadata export (to files or MDDB)</w:t>
      </w:r>
      <w:bookmarkEnd w:id="87"/>
      <w:bookmarkEnd w:id="88"/>
    </w:p>
    <w:bookmarkEnd w:id="89"/>
    <w:p w14:paraId="60D5C289" w14:textId="77777777" w:rsidR="00814561" w:rsidRDefault="009A74F1">
      <w:pPr>
        <w:pStyle w:val="SourceCode"/>
      </w:pPr>
      <w:r>
        <w:rPr>
          <w:rStyle w:val="VerbatimChar"/>
        </w:rPr>
        <w:t xml:space="preserve">$ extract_sf_schemas.sh   # to schema files, wraps </w:t>
      </w:r>
      <w:proofErr w:type="spellStart"/>
      <w:r>
        <w:rPr>
          <w:rStyle w:val="VerbatimChar"/>
        </w:rPr>
        <w:t>SFClientCmd</w:t>
      </w:r>
      <w:proofErr w:type="spellEnd"/>
      <w:r>
        <w:rPr>
          <w:rStyle w:val="VerbatimChar"/>
        </w:rPr>
        <w:t xml:space="preserve"> describe</w:t>
      </w:r>
      <w:r>
        <w:br/>
      </w:r>
      <w:r>
        <w:rPr>
          <w:rStyle w:val="VerbatimChar"/>
        </w:rPr>
        <w:t xml:space="preserve">$ put_sf_schemas.sh       # to MDDB, wraps </w:t>
      </w:r>
      <w:proofErr w:type="spellStart"/>
      <w:r>
        <w:rPr>
          <w:rStyle w:val="VerbatimChar"/>
        </w:rPr>
        <w:t>SFClientCmd</w:t>
      </w:r>
      <w:proofErr w:type="spellEnd"/>
      <w:r>
        <w:rPr>
          <w:rStyle w:val="VerbatimChar"/>
        </w:rPr>
        <w:t xml:space="preserve"> describe, put</w:t>
      </w:r>
    </w:p>
    <w:p w14:paraId="71F05339" w14:textId="13B4C0FF" w:rsidR="004042D6" w:rsidRDefault="004042D6" w:rsidP="004042D6">
      <w:pPr>
        <w:pStyle w:val="Heading2"/>
      </w:pPr>
      <w:bookmarkStart w:id="90" w:name="_Toc403663779"/>
      <w:bookmarkStart w:id="91" w:name="_Toc424308080"/>
      <w:bookmarkStart w:id="92" w:name="metadata-reads-from-files-or-mddb"/>
      <w:r>
        <w:t>Eloqua data / metadata extraction and ingestion</w:t>
      </w:r>
    </w:p>
    <w:p w14:paraId="3179E618" w14:textId="77777777" w:rsidR="001A1FBD" w:rsidRDefault="001A1FBD" w:rsidP="001A1FBD">
      <w:pPr>
        <w:pStyle w:val="Heading3"/>
      </w:pPr>
      <w:r>
        <w:t>Wrapper</w:t>
      </w:r>
    </w:p>
    <w:p w14:paraId="00FC8B9A" w14:textId="4F54E1FA" w:rsidR="005A25FD" w:rsidRDefault="005A25FD" w:rsidP="005A25FD">
      <w:pPr>
        <w:rPr>
          <w:rStyle w:val="VerbatimChar"/>
        </w:rPr>
      </w:pPr>
      <w:r>
        <w:rPr>
          <w:rStyle w:val="VerbatimChar"/>
        </w:rPr>
        <w:t xml:space="preserve"># </w:t>
      </w:r>
      <w:proofErr w:type="gramStart"/>
      <w:r>
        <w:rPr>
          <w:rStyle w:val="VerbatimChar"/>
        </w:rPr>
        <w:t>extract</w:t>
      </w:r>
      <w:proofErr w:type="gramEnd"/>
      <w:r>
        <w:rPr>
          <w:rStyle w:val="VerbatimChar"/>
        </w:rPr>
        <w:t xml:space="preserve">, ingest, merge and publish latest </w:t>
      </w:r>
      <w:r w:rsidR="00E32C02">
        <w:rPr>
          <w:rStyle w:val="VerbatimChar"/>
        </w:rPr>
        <w:t>Eloqua</w:t>
      </w:r>
      <w:r>
        <w:rPr>
          <w:rStyle w:val="VerbatimChar"/>
        </w:rPr>
        <w:t xml:space="preserve"> data</w:t>
      </w:r>
    </w:p>
    <w:p w14:paraId="48098D2E" w14:textId="23CC8362" w:rsidR="001A1FBD" w:rsidRDefault="001A1FBD" w:rsidP="001A1FBD">
      <w:pPr>
        <w:rPr>
          <w:rStyle w:val="VerbatimChar"/>
        </w:rPr>
      </w:pPr>
      <w:r>
        <w:rPr>
          <w:rStyle w:val="VerbatimChar"/>
        </w:rPr>
        <w:t>$ eloqua_daily_run.sh</w:t>
      </w:r>
    </w:p>
    <w:p w14:paraId="273153CA" w14:textId="7914C5A0" w:rsidR="002F679A" w:rsidRDefault="002F679A" w:rsidP="002F679A">
      <w:pPr>
        <w:pStyle w:val="Heading3"/>
      </w:pPr>
      <w:r>
        <w:t>Extract</w:t>
      </w:r>
    </w:p>
    <w:p w14:paraId="2A68239B" w14:textId="5486BCBB" w:rsidR="002F679A" w:rsidRDefault="002F679A" w:rsidP="002F679A">
      <w:pPr>
        <w:rPr>
          <w:rStyle w:val="VerbatimChar"/>
        </w:rPr>
      </w:pPr>
      <w:r>
        <w:rPr>
          <w:rStyle w:val="VerbatimChar"/>
        </w:rPr>
        <w:t># extract Eloqua data</w:t>
      </w:r>
    </w:p>
    <w:p w14:paraId="73C35218" w14:textId="36E21DFE" w:rsidR="002F679A" w:rsidRPr="001A1FBD" w:rsidRDefault="002F679A" w:rsidP="002F679A">
      <w:r>
        <w:rPr>
          <w:rStyle w:val="VerbatimChar"/>
        </w:rPr>
        <w:t>$ eloqua_extract.sh</w:t>
      </w:r>
    </w:p>
    <w:p w14:paraId="42A9E29B" w14:textId="112E3408" w:rsidR="004042D6" w:rsidRDefault="004042D6">
      <w:pPr>
        <w:pStyle w:val="Heading2"/>
      </w:pPr>
      <w:r>
        <w:t>JDBC data / metadata extraction and ingestion</w:t>
      </w:r>
    </w:p>
    <w:p w14:paraId="185CC397" w14:textId="2824BB1C" w:rsidR="004042D6" w:rsidRPr="004042D6" w:rsidRDefault="004042D6" w:rsidP="004042D6">
      <w:pPr>
        <w:pStyle w:val="Heading3"/>
      </w:pPr>
      <w:r>
        <w:t>Wrapper</w:t>
      </w:r>
    </w:p>
    <w:p w14:paraId="476C7335" w14:textId="0F63426A" w:rsidR="004042D6" w:rsidRDefault="004042D6" w:rsidP="004042D6">
      <w:pPr>
        <w:rPr>
          <w:rStyle w:val="VerbatimChar"/>
        </w:rPr>
      </w:pPr>
      <w:r>
        <w:rPr>
          <w:rStyle w:val="VerbatimChar"/>
        </w:rPr>
        <w:t xml:space="preserve"># extract objects in &lt;data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&gt;_</w:t>
      </w:r>
      <w:proofErr w:type="spellStart"/>
      <w:r>
        <w:rPr>
          <w:rStyle w:val="VerbatimChar"/>
        </w:rPr>
        <w:t>objects_file</w:t>
      </w:r>
      <w:proofErr w:type="spellEnd"/>
      <w:r>
        <w:rPr>
          <w:rStyle w:val="VerbatimChar"/>
        </w:rPr>
        <w:t xml:space="preserve"> from &lt;data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&gt;_</w:t>
      </w:r>
      <w:proofErr w:type="spellStart"/>
      <w:r>
        <w:rPr>
          <w:rStyle w:val="VerbatimChar"/>
        </w:rPr>
        <w:t>jdbc_config</w:t>
      </w:r>
      <w:proofErr w:type="spellEnd"/>
    </w:p>
    <w:p w14:paraId="5171A211" w14:textId="6DF7A6FC" w:rsidR="004042D6" w:rsidRDefault="004042D6" w:rsidP="004042D6">
      <w:pPr>
        <w:rPr>
          <w:rStyle w:val="VerbatimChar"/>
        </w:rPr>
      </w:pPr>
      <w:r>
        <w:rPr>
          <w:rStyle w:val="VerbatimChar"/>
        </w:rPr>
        <w:t xml:space="preserve"># </w:t>
      </w:r>
      <w:proofErr w:type="gramStart"/>
      <w:r>
        <w:rPr>
          <w:rStyle w:val="VerbatimChar"/>
        </w:rPr>
        <w:t>load</w:t>
      </w:r>
      <w:proofErr w:type="gramEnd"/>
      <w:r>
        <w:rPr>
          <w:rStyle w:val="VerbatimChar"/>
        </w:rPr>
        <w:t xml:space="preserve"> results into ingest and link to latest schemas</w:t>
      </w:r>
    </w:p>
    <w:p w14:paraId="06202D20" w14:textId="1B6FCC1D" w:rsidR="004550EC" w:rsidRDefault="004550EC" w:rsidP="004042D6">
      <w:pPr>
        <w:rPr>
          <w:rStyle w:val="VerbatimChar"/>
        </w:rPr>
      </w:pPr>
      <w:r>
        <w:rPr>
          <w:rStyle w:val="VerbatimChar"/>
        </w:rPr>
        <w:lastRenderedPageBreak/>
        <w:t xml:space="preserve"># </w:t>
      </w:r>
      <w:proofErr w:type="gramStart"/>
      <w:r>
        <w:rPr>
          <w:rStyle w:val="VerbatimChar"/>
        </w:rPr>
        <w:t>schemas</w:t>
      </w:r>
      <w:proofErr w:type="gramEnd"/>
      <w:r>
        <w:rPr>
          <w:rStyle w:val="VerbatimChar"/>
        </w:rPr>
        <w:t xml:space="preserve"> will be &lt;</w:t>
      </w:r>
      <w:proofErr w:type="spellStart"/>
      <w:r>
        <w:rPr>
          <w:rStyle w:val="VerbatimChar"/>
        </w:rPr>
        <w:t>hive_schema</w:t>
      </w:r>
      <w:proofErr w:type="spellEnd"/>
      <w:r>
        <w:rPr>
          <w:rStyle w:val="VerbatimChar"/>
        </w:rPr>
        <w:t xml:space="preserve">&gt;_&lt;data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&gt;_ingest and latest</w:t>
      </w:r>
    </w:p>
    <w:p w14:paraId="09F6A23F" w14:textId="55BAF9A4" w:rsidR="004042D6" w:rsidRDefault="004042D6" w:rsidP="004042D6">
      <w:pPr>
        <w:rPr>
          <w:rStyle w:val="VerbatimChar"/>
        </w:rPr>
      </w:pPr>
      <w:r>
        <w:rPr>
          <w:rStyle w:val="VerbatimChar"/>
        </w:rPr>
        <w:t xml:space="preserve">$ jdbc_copy_run.sh &lt;data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&gt;</w:t>
      </w:r>
    </w:p>
    <w:p w14:paraId="0107EF9C" w14:textId="1C88CDF9" w:rsidR="004042D6" w:rsidRDefault="004042D6" w:rsidP="004042D6">
      <w:pPr>
        <w:pStyle w:val="Heading3"/>
      </w:pPr>
      <w:r>
        <w:t>Extraction only</w:t>
      </w:r>
    </w:p>
    <w:p w14:paraId="46948081" w14:textId="77777777" w:rsidR="004042D6" w:rsidRDefault="004042D6" w:rsidP="004042D6">
      <w:pPr>
        <w:rPr>
          <w:rStyle w:val="VerbatimChar"/>
        </w:rPr>
      </w:pPr>
      <w:r>
        <w:rPr>
          <w:rStyle w:val="VerbatimChar"/>
        </w:rPr>
        <w:t xml:space="preserve"># </w:t>
      </w:r>
      <w:proofErr w:type="gramStart"/>
      <w:r>
        <w:rPr>
          <w:rStyle w:val="VerbatimChar"/>
        </w:rPr>
        <w:t>extract</w:t>
      </w:r>
      <w:proofErr w:type="gramEnd"/>
      <w:r>
        <w:rPr>
          <w:rStyle w:val="VerbatimChar"/>
        </w:rPr>
        <w:t xml:space="preserve"> data from object to local FS, writing Avro schema and data file</w:t>
      </w:r>
    </w:p>
    <w:p w14:paraId="13AAFC3A" w14:textId="7AFA112D" w:rsidR="00AD16A2" w:rsidRDefault="004042D6" w:rsidP="004042D6">
      <w:pPr>
        <w:rPr>
          <w:rStyle w:val="VerbatimChar"/>
        </w:rPr>
      </w:pPr>
      <w:r>
        <w:rPr>
          <w:rStyle w:val="VerbatimChar"/>
        </w:rPr>
        <w:t>$ extract_jdbc.sh &lt;</w:t>
      </w:r>
      <w:proofErr w:type="spellStart"/>
      <w:r>
        <w:rPr>
          <w:rStyle w:val="VerbatimChar"/>
        </w:rPr>
        <w:t>cmd</w:t>
      </w:r>
      <w:proofErr w:type="spellEnd"/>
      <w:r>
        <w:rPr>
          <w:rStyle w:val="VerbatimChar"/>
        </w:rPr>
        <w:t>&gt; &lt;props&gt; &lt;</w:t>
      </w:r>
      <w:proofErr w:type="spellStart"/>
      <w:r>
        <w:rPr>
          <w:rStyle w:val="VerbatimChar"/>
        </w:rPr>
        <w:t>qfile|table</w:t>
      </w:r>
      <w:proofErr w:type="spellEnd"/>
      <w:r>
        <w:rPr>
          <w:rStyle w:val="VerbatimChar"/>
        </w:rPr>
        <w:t>&gt; &lt;o</w:t>
      </w:r>
      <w:r w:rsidR="003A5040">
        <w:rPr>
          <w:rStyle w:val="VerbatimChar"/>
        </w:rPr>
        <w:t xml:space="preserve">ut </w:t>
      </w:r>
      <w:r>
        <w:rPr>
          <w:rStyle w:val="VerbatimChar"/>
        </w:rPr>
        <w:t>file&gt;</w:t>
      </w:r>
    </w:p>
    <w:p w14:paraId="1CCA19B0" w14:textId="42CE801F" w:rsidR="000C4499" w:rsidRDefault="000C4499" w:rsidP="004042D6">
      <w:pPr>
        <w:rPr>
          <w:rStyle w:val="VerbatimChar"/>
        </w:rPr>
      </w:pPr>
      <w:r>
        <w:rPr>
          <w:rStyle w:val="VerbatimChar"/>
        </w:rPr>
        <w:t xml:space="preserve">Note that if the query file argument is used, it can specify any select statement. The result table will be named for the </w:t>
      </w:r>
      <w:proofErr w:type="spellStart"/>
      <w:r>
        <w:rPr>
          <w:rStyle w:val="VerbatimChar"/>
        </w:rPr>
        <w:t>basename</w:t>
      </w:r>
      <w:proofErr w:type="spellEnd"/>
      <w:r>
        <w:rPr>
          <w:rStyle w:val="VerbatimChar"/>
        </w:rPr>
        <w:t xml:space="preserve"> of the query file (/path/to/query/account -&gt; account).</w:t>
      </w:r>
    </w:p>
    <w:p w14:paraId="145F6F5D" w14:textId="26FEE24D" w:rsidR="00AD16A2" w:rsidRDefault="00AD16A2" w:rsidP="00AD16A2">
      <w:pPr>
        <w:pStyle w:val="Heading3"/>
      </w:pPr>
      <w:r>
        <w:t>Query only</w:t>
      </w:r>
    </w:p>
    <w:p w14:paraId="2C3FED7F" w14:textId="74E76297" w:rsidR="00AD16A2" w:rsidRDefault="00AD16A2" w:rsidP="00AD16A2">
      <w:pPr>
        <w:rPr>
          <w:rStyle w:val="VerbatimChar"/>
        </w:rPr>
      </w:pPr>
      <w:r>
        <w:rPr>
          <w:rStyle w:val="VerbatimChar"/>
        </w:rPr>
        <w:t xml:space="preserve"># Run </w:t>
      </w:r>
      <w:proofErr w:type="spellStart"/>
      <w:r>
        <w:rPr>
          <w:rStyle w:val="VerbatimChar"/>
        </w:rPr>
        <w:t>sql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cmd</w:t>
      </w:r>
      <w:proofErr w:type="spellEnd"/>
      <w:r>
        <w:rPr>
          <w:rStyle w:val="VerbatimChar"/>
        </w:rPr>
        <w:t xml:space="preserve"> provided on STDIN against JDBC data source</w:t>
      </w:r>
    </w:p>
    <w:p w14:paraId="56B261D1" w14:textId="3F21D3C6" w:rsidR="00AD16A2" w:rsidRDefault="00AD16A2" w:rsidP="00AD16A2">
      <w:pPr>
        <w:rPr>
          <w:rStyle w:val="VerbatimChar"/>
        </w:rPr>
      </w:pPr>
      <w:r>
        <w:rPr>
          <w:rStyle w:val="VerbatimChar"/>
        </w:rPr>
        <w:t>$ extract_jdbc.sh &lt;props&gt;</w:t>
      </w:r>
    </w:p>
    <w:p w14:paraId="287FDDC9" w14:textId="4A12A8EF" w:rsidR="004042D6" w:rsidRDefault="004042D6">
      <w:pPr>
        <w:pStyle w:val="Heading2"/>
      </w:pPr>
      <w:r>
        <w:t>Metadata writes (to MDDB)</w:t>
      </w:r>
    </w:p>
    <w:p w14:paraId="48E7AB05" w14:textId="304A1212" w:rsidR="004042D6" w:rsidRPr="004042D6" w:rsidRDefault="004042D6" w:rsidP="004042D6">
      <w:pPr>
        <w:pStyle w:val="SourceCode"/>
      </w:pPr>
      <w:r>
        <w:rPr>
          <w:rStyle w:val="VerbatimChar"/>
        </w:rPr>
        <w:t xml:space="preserve">$ put_md_schema.sh       # </w:t>
      </w:r>
      <w:r w:rsidR="00A31F25">
        <w:rPr>
          <w:rStyle w:val="VerbatimChar"/>
        </w:rPr>
        <w:t>save Avro schema to MDDB</w:t>
      </w:r>
    </w:p>
    <w:p w14:paraId="0394EB0C" w14:textId="77777777" w:rsidR="00814561" w:rsidRDefault="009A74F1">
      <w:pPr>
        <w:pStyle w:val="Heading2"/>
      </w:pPr>
      <w:r>
        <w:t>Metadata reads (from files or MDDB)</w:t>
      </w:r>
      <w:bookmarkEnd w:id="90"/>
      <w:bookmarkEnd w:id="91"/>
    </w:p>
    <w:bookmarkEnd w:id="92"/>
    <w:p w14:paraId="0309E6B5" w14:textId="77777777" w:rsidR="00814561" w:rsidRDefault="009A74F1">
      <w:pPr>
        <w:pStyle w:val="SourceCode"/>
      </w:pPr>
      <w:r>
        <w:rPr>
          <w:rStyle w:val="VerbatimChar"/>
        </w:rPr>
        <w:t>$ get_md_column_names.sh &lt;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&gt; &lt;table</w:t>
      </w:r>
      <w:proofErr w:type="gramStart"/>
      <w:r>
        <w:rPr>
          <w:rStyle w:val="VerbatimChar"/>
        </w:rPr>
        <w:t>&gt;  #</w:t>
      </w:r>
      <w:proofErr w:type="gramEnd"/>
      <w:r>
        <w:rPr>
          <w:rStyle w:val="VerbatimChar"/>
        </w:rPr>
        <w:t xml:space="preserve"> from MDDB</w:t>
      </w:r>
      <w:r>
        <w:br/>
      </w:r>
      <w:r>
        <w:rPr>
          <w:rStyle w:val="VerbatimChar"/>
        </w:rPr>
        <w:t>$ get_md_table_names.sh &lt;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&gt;           # from MDDB</w:t>
      </w:r>
    </w:p>
    <w:p w14:paraId="2DE45BD6" w14:textId="77777777" w:rsidR="00814561" w:rsidRDefault="009A74F1">
      <w:pPr>
        <w:pStyle w:val="Heading2"/>
      </w:pPr>
      <w:bookmarkStart w:id="93" w:name="_Toc403663780"/>
      <w:bookmarkStart w:id="94" w:name="_Toc424308081"/>
      <w:bookmarkStart w:id="95" w:name="dataset-ingestion-to-hdfs-hive"/>
      <w:r>
        <w:t>Dataset ingestion to HDFS / Hive</w:t>
      </w:r>
      <w:bookmarkEnd w:id="93"/>
      <w:bookmarkEnd w:id="94"/>
    </w:p>
    <w:bookmarkEnd w:id="95"/>
    <w:p w14:paraId="2CA3EF6C" w14:textId="77777777" w:rsidR="00814561" w:rsidRDefault="009A74F1">
      <w:r>
        <w:t xml:space="preserve">Load all provided data into HDFS, create Hive </w:t>
      </w:r>
      <w:proofErr w:type="spellStart"/>
      <w:r>
        <w:t>metastore</w:t>
      </w:r>
      <w:proofErr w:type="spellEnd"/>
      <w:r>
        <w:t xml:space="preserve"> objects over it:</w:t>
      </w:r>
    </w:p>
    <w:p w14:paraId="2824C213" w14:textId="77777777" w:rsidR="00814561" w:rsidRDefault="009A74F1">
      <w:pPr>
        <w:pStyle w:val="SourceCode"/>
      </w:pPr>
      <w:r>
        <w:rPr>
          <w:rStyle w:val="VerbatimChar"/>
        </w:rPr>
        <w:t xml:space="preserve">$ load_all.sh &lt;path to </w:t>
      </w:r>
      <w:proofErr w:type="spellStart"/>
      <w:r>
        <w:rPr>
          <w:rStyle w:val="VerbatimChar"/>
        </w:rPr>
        <w:t>tablelist</w:t>
      </w:r>
      <w:proofErr w:type="spellEnd"/>
      <w:r>
        <w:rPr>
          <w:rStyle w:val="VerbatimChar"/>
        </w:rPr>
        <w:t xml:space="preserve"> or directory&gt; &lt;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job_id</w:t>
      </w:r>
      <w:proofErr w:type="spellEnd"/>
      <w:r>
        <w:rPr>
          <w:rStyle w:val="VerbatimChar"/>
        </w:rPr>
        <w:t>&gt;</w:t>
      </w:r>
    </w:p>
    <w:p w14:paraId="25362374" w14:textId="77777777" w:rsidR="00814561" w:rsidRDefault="009A74F1">
      <w:pPr>
        <w:pStyle w:val="Heading2"/>
      </w:pPr>
      <w:bookmarkStart w:id="96" w:name="_Toc403663781"/>
      <w:bookmarkStart w:id="97" w:name="_Toc424308082"/>
      <w:bookmarkStart w:id="98" w:name="dataset-merge-in-hdfs-hive-to-latest-ver"/>
      <w:r>
        <w:t>Dataset merge in HDFS / Hive to latest version</w:t>
      </w:r>
      <w:bookmarkEnd w:id="96"/>
      <w:bookmarkEnd w:id="97"/>
    </w:p>
    <w:bookmarkEnd w:id="98"/>
    <w:p w14:paraId="28FAD6BC" w14:textId="77777777" w:rsidR="00814561" w:rsidRDefault="009A74F1">
      <w:r>
        <w:t>Merge all tables from two ingest operations to resulting Hive table:</w:t>
      </w:r>
    </w:p>
    <w:p w14:paraId="3A0CA99D" w14:textId="77777777" w:rsidR="00814561" w:rsidRDefault="009A74F1">
      <w:pPr>
        <w:pStyle w:val="SourceCode"/>
        <w:rPr>
          <w:rStyle w:val="VerbatimChar"/>
        </w:rPr>
      </w:pPr>
      <w:r>
        <w:rPr>
          <w:rStyle w:val="VerbatimChar"/>
        </w:rPr>
        <w:t xml:space="preserve">$ merge_all.sh &lt;path to </w:t>
      </w:r>
      <w:proofErr w:type="spellStart"/>
      <w:r>
        <w:rPr>
          <w:rStyle w:val="VerbatimChar"/>
        </w:rPr>
        <w:t>tablelist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job_id</w:t>
      </w:r>
      <w:proofErr w:type="spellEnd"/>
      <w:r>
        <w:rPr>
          <w:rStyle w:val="VerbatimChar"/>
        </w:rPr>
        <w:t xml:space="preserve"> 1&gt; &lt;</w:t>
      </w:r>
      <w:proofErr w:type="spellStart"/>
      <w:r>
        <w:rPr>
          <w:rStyle w:val="VerbatimChar"/>
        </w:rPr>
        <w:t>job_id</w:t>
      </w:r>
      <w:proofErr w:type="spellEnd"/>
      <w:r>
        <w:rPr>
          <w:rStyle w:val="VerbatimChar"/>
        </w:rPr>
        <w:t xml:space="preserve"> 2&gt;</w:t>
      </w:r>
    </w:p>
    <w:p w14:paraId="36E32625" w14:textId="24B3AAEF" w:rsidR="000C4499" w:rsidRDefault="000C4499" w:rsidP="000C4499">
      <w:pPr>
        <w:pStyle w:val="Heading2"/>
      </w:pPr>
      <w:r>
        <w:t>Dataset publishing in HDFS / Hive to latest version</w:t>
      </w:r>
    </w:p>
    <w:p w14:paraId="433B3980" w14:textId="165379B8" w:rsidR="000C4499" w:rsidRDefault="000C4499" w:rsidP="000C4499">
      <w:r>
        <w:t>Link object views in latest schema to latest partition of corresponding object in snapshot schema:</w:t>
      </w:r>
    </w:p>
    <w:p w14:paraId="5DF90FE1" w14:textId="02CB7A64" w:rsidR="000C4499" w:rsidRDefault="000C4499" w:rsidP="000C4499">
      <w:pPr>
        <w:pStyle w:val="SourceCode"/>
      </w:pPr>
      <w:r>
        <w:rPr>
          <w:rStyle w:val="VerbatimChar"/>
        </w:rPr>
        <w:t xml:space="preserve">$ create_latest_views.sh &lt;path to </w:t>
      </w:r>
      <w:proofErr w:type="spellStart"/>
      <w:r>
        <w:rPr>
          <w:rStyle w:val="VerbatimChar"/>
        </w:rPr>
        <w:t>tablelist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job_id</w:t>
      </w:r>
      <w:proofErr w:type="spellEnd"/>
      <w:r>
        <w:rPr>
          <w:rStyle w:val="VerbatimChar"/>
        </w:rPr>
        <w:t>&gt;</w:t>
      </w:r>
    </w:p>
    <w:p w14:paraId="12D3B22C" w14:textId="77777777" w:rsidR="00814561" w:rsidRDefault="009A74F1">
      <w:pPr>
        <w:pStyle w:val="Heading1"/>
      </w:pPr>
      <w:bookmarkStart w:id="99" w:name="_Toc403663782"/>
      <w:bookmarkStart w:id="100" w:name="_Toc424308083"/>
      <w:bookmarkStart w:id="101" w:name="script-inventory-and-function"/>
      <w:r w:rsidRPr="00B82BF1">
        <w:t>Script inventory and function</w:t>
      </w:r>
      <w:bookmarkEnd w:id="99"/>
      <w:bookmarkEnd w:id="100"/>
    </w:p>
    <w:p w14:paraId="04E80648" w14:textId="5445B9B8" w:rsidR="00E32C02" w:rsidRPr="00E32C02" w:rsidRDefault="00E32C02" w:rsidP="00E32C02">
      <w:proofErr w:type="spellStart"/>
      <w:proofErr w:type="gramStart"/>
      <w:r>
        <w:t>src</w:t>
      </w:r>
      <w:proofErr w:type="spellEnd"/>
      <w:r>
        <w:t>/main/scripts</w:t>
      </w:r>
      <w:proofErr w:type="gramEnd"/>
    </w:p>
    <w:bookmarkEnd w:id="101"/>
    <w:p w14:paraId="003314D2" w14:textId="0FE37BAF" w:rsidR="0084374A" w:rsidRDefault="0084374A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84374A">
        <w:rPr>
          <w:sz w:val="20"/>
          <w:szCs w:val="20"/>
        </w:rPr>
        <w:lastRenderedPageBreak/>
        <w:t>clear_iah_next_run_type.sh</w:t>
      </w:r>
      <w:r w:rsidR="000C4499">
        <w:rPr>
          <w:sz w:val="20"/>
          <w:szCs w:val="20"/>
        </w:rPr>
        <w:t xml:space="preserve"> – forces next SFDC extraction to be full</w:t>
      </w:r>
    </w:p>
    <w:p w14:paraId="6B5FC681" w14:textId="77777777" w:rsidR="0084374A" w:rsidRDefault="0084374A" w:rsidP="0084374A">
      <w:pPr>
        <w:pStyle w:val="Compact"/>
        <w:numPr>
          <w:ilvl w:val="0"/>
          <w:numId w:val="5"/>
        </w:numPr>
        <w:rPr>
          <w:ins w:id="102" w:author="Kidwell, MarkX" w:date="2015-02-13T07:18:00Z"/>
          <w:sz w:val="20"/>
          <w:szCs w:val="20"/>
        </w:rPr>
      </w:pPr>
      <w:ins w:id="103" w:author="Kidwell, MarkX" w:date="2015-02-13T07:18:00Z">
        <w:r>
          <w:rPr>
            <w:sz w:val="20"/>
            <w:szCs w:val="20"/>
          </w:rPr>
          <w:t>create_analysis_views</w:t>
        </w:r>
      </w:ins>
      <w:r>
        <w:rPr>
          <w:sz w:val="20"/>
          <w:szCs w:val="20"/>
        </w:rPr>
        <w:t>.sh</w:t>
      </w:r>
      <w:ins w:id="104" w:author="Kidwell, MarkX" w:date="2015-02-13T07:18:00Z">
        <w:r>
          <w:rPr>
            <w:sz w:val="20"/>
            <w:szCs w:val="20"/>
          </w:rPr>
          <w:t xml:space="preserve"> – constructs SFDC analysis views</w:t>
        </w:r>
      </w:ins>
    </w:p>
    <w:p w14:paraId="6853C86B" w14:textId="7CAC5CC4" w:rsidR="0084374A" w:rsidRDefault="0084374A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84374A">
        <w:rPr>
          <w:sz w:val="20"/>
          <w:szCs w:val="20"/>
        </w:rPr>
        <w:t>create_hive_dbs.sh</w:t>
      </w:r>
      <w:r w:rsidR="000C4499">
        <w:rPr>
          <w:sz w:val="20"/>
          <w:szCs w:val="20"/>
        </w:rPr>
        <w:t xml:space="preserve"> – create needed Hive databases (or just their SQL)</w:t>
      </w:r>
    </w:p>
    <w:p w14:paraId="5E66F60F" w14:textId="713CA6BB" w:rsidR="00814561" w:rsidRPr="00B82BF1" w:rsidRDefault="009A74F1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B82BF1">
        <w:rPr>
          <w:sz w:val="20"/>
          <w:szCs w:val="20"/>
        </w:rPr>
        <w:t xml:space="preserve">create_iah_db.sh - creates </w:t>
      </w:r>
      <w:ins w:id="105" w:author="Kidwell, MarkX" w:date="2015-02-13T07:18:00Z">
        <w:r w:rsidR="00BC4550">
          <w:rPr>
            <w:sz w:val="20"/>
            <w:szCs w:val="20"/>
          </w:rPr>
          <w:t xml:space="preserve">a default/empty </w:t>
        </w:r>
      </w:ins>
      <w:r w:rsidRPr="00B82BF1">
        <w:rPr>
          <w:sz w:val="20"/>
          <w:szCs w:val="20"/>
        </w:rPr>
        <w:t>metadata DB (MDDB)</w:t>
      </w:r>
    </w:p>
    <w:p w14:paraId="48ECF063" w14:textId="1B10ECC9" w:rsidR="0084374A" w:rsidRDefault="0084374A" w:rsidP="002D09D7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84374A">
        <w:rPr>
          <w:sz w:val="20"/>
          <w:szCs w:val="20"/>
        </w:rPr>
        <w:t>create_jobid_history.sh</w:t>
      </w:r>
      <w:r w:rsidR="000C4499">
        <w:rPr>
          <w:sz w:val="20"/>
          <w:szCs w:val="20"/>
        </w:rPr>
        <w:t xml:space="preserve"> – create </w:t>
      </w:r>
      <w:proofErr w:type="spellStart"/>
      <w:r w:rsidR="000C4499">
        <w:rPr>
          <w:sz w:val="20"/>
          <w:szCs w:val="20"/>
        </w:rPr>
        <w:t>jobid</w:t>
      </w:r>
      <w:proofErr w:type="spellEnd"/>
      <w:r w:rsidR="000C4499">
        <w:rPr>
          <w:sz w:val="20"/>
          <w:szCs w:val="20"/>
        </w:rPr>
        <w:t xml:space="preserve"> history object</w:t>
      </w:r>
    </w:p>
    <w:p w14:paraId="17B2E731" w14:textId="02B27A60" w:rsidR="0084374A" w:rsidRDefault="0084374A" w:rsidP="002D09D7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84374A">
        <w:rPr>
          <w:sz w:val="20"/>
          <w:szCs w:val="20"/>
        </w:rPr>
        <w:t>create_latest_views.sh</w:t>
      </w:r>
      <w:r w:rsidR="000C4499">
        <w:rPr>
          <w:sz w:val="20"/>
          <w:szCs w:val="20"/>
        </w:rPr>
        <w:t xml:space="preserve"> – create object views in latest schema</w:t>
      </w:r>
    </w:p>
    <w:p w14:paraId="31F462CE" w14:textId="525811E2" w:rsidR="002D09D7" w:rsidRDefault="002D09D7" w:rsidP="002D09D7">
      <w:pPr>
        <w:pStyle w:val="Compact"/>
        <w:numPr>
          <w:ilvl w:val="0"/>
          <w:numId w:val="5"/>
        </w:numPr>
        <w:rPr>
          <w:sz w:val="20"/>
          <w:szCs w:val="20"/>
        </w:rPr>
      </w:pPr>
      <w:ins w:id="106" w:author="Kidwell, MarkX" w:date="2015-02-13T07:18:00Z">
        <w:r>
          <w:rPr>
            <w:sz w:val="20"/>
            <w:szCs w:val="20"/>
          </w:rPr>
          <w:t>cr</w:t>
        </w:r>
        <w:r w:rsidR="000B5E10">
          <w:rPr>
            <w:sz w:val="20"/>
            <w:szCs w:val="20"/>
          </w:rPr>
          <w:t>eate_sf_objects</w:t>
        </w:r>
      </w:ins>
      <w:r w:rsidR="0084374A">
        <w:rPr>
          <w:sz w:val="20"/>
          <w:szCs w:val="20"/>
        </w:rPr>
        <w:t>.sh</w:t>
      </w:r>
      <w:ins w:id="107" w:author="Kidwell, MarkX" w:date="2015-02-13T07:18:00Z">
        <w:r>
          <w:rPr>
            <w:sz w:val="20"/>
            <w:szCs w:val="20"/>
          </w:rPr>
          <w:t xml:space="preserve"> – constructs a </w:t>
        </w:r>
        <w:r w:rsidR="00FC28E5">
          <w:rPr>
            <w:sz w:val="20"/>
            <w:szCs w:val="20"/>
          </w:rPr>
          <w:t xml:space="preserve">default/empty SFDC table </w:t>
        </w:r>
        <w:r w:rsidR="000B5E10">
          <w:rPr>
            <w:sz w:val="20"/>
            <w:szCs w:val="20"/>
          </w:rPr>
          <w:t xml:space="preserve">object </w:t>
        </w:r>
        <w:r w:rsidR="00FC28E5">
          <w:rPr>
            <w:sz w:val="20"/>
            <w:szCs w:val="20"/>
          </w:rPr>
          <w:t xml:space="preserve">schema and </w:t>
        </w:r>
        <w:r w:rsidR="002513BE">
          <w:rPr>
            <w:sz w:val="20"/>
            <w:szCs w:val="20"/>
          </w:rPr>
          <w:t xml:space="preserve">analysis </w:t>
        </w:r>
        <w:r>
          <w:rPr>
            <w:sz w:val="20"/>
            <w:szCs w:val="20"/>
          </w:rPr>
          <w:t>views</w:t>
        </w:r>
      </w:ins>
    </w:p>
    <w:p w14:paraId="2DFA066B" w14:textId="0A944874" w:rsidR="00273D81" w:rsidRDefault="00273D81" w:rsidP="002D09D7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273D81">
        <w:rPr>
          <w:sz w:val="20"/>
          <w:szCs w:val="20"/>
        </w:rPr>
        <w:t>disable_iah.sh</w:t>
      </w:r>
      <w:r w:rsidR="000C4499">
        <w:rPr>
          <w:sz w:val="20"/>
          <w:szCs w:val="20"/>
        </w:rPr>
        <w:t xml:space="preserve"> – disable </w:t>
      </w:r>
      <w:proofErr w:type="spellStart"/>
      <w:r w:rsidR="000C4499">
        <w:rPr>
          <w:sz w:val="20"/>
          <w:szCs w:val="20"/>
        </w:rPr>
        <w:t>iah</w:t>
      </w:r>
      <w:proofErr w:type="spellEnd"/>
      <w:r w:rsidR="000C4499">
        <w:rPr>
          <w:sz w:val="20"/>
          <w:szCs w:val="20"/>
        </w:rPr>
        <w:t xml:space="preserve"> from running via master wrappers</w:t>
      </w:r>
    </w:p>
    <w:p w14:paraId="02A61359" w14:textId="7646187F" w:rsidR="00273D81" w:rsidRPr="002D09D7" w:rsidRDefault="00273D81" w:rsidP="002D09D7">
      <w:pPr>
        <w:pStyle w:val="Compact"/>
        <w:numPr>
          <w:ilvl w:val="0"/>
          <w:numId w:val="5"/>
        </w:numPr>
        <w:rPr>
          <w:ins w:id="108" w:author="Kidwell, MarkX" w:date="2015-02-13T07:18:00Z"/>
          <w:sz w:val="20"/>
          <w:szCs w:val="20"/>
        </w:rPr>
      </w:pPr>
      <w:r>
        <w:rPr>
          <w:sz w:val="20"/>
          <w:szCs w:val="20"/>
        </w:rPr>
        <w:t>enable_iah.sh</w:t>
      </w:r>
      <w:r w:rsidR="000C4499">
        <w:rPr>
          <w:sz w:val="20"/>
          <w:szCs w:val="20"/>
        </w:rPr>
        <w:t xml:space="preserve"> – enable </w:t>
      </w:r>
      <w:proofErr w:type="spellStart"/>
      <w:r w:rsidR="000C4499">
        <w:rPr>
          <w:sz w:val="20"/>
          <w:szCs w:val="20"/>
        </w:rPr>
        <w:t>iah</w:t>
      </w:r>
      <w:proofErr w:type="spellEnd"/>
      <w:r w:rsidR="000C4499">
        <w:rPr>
          <w:sz w:val="20"/>
          <w:szCs w:val="20"/>
        </w:rPr>
        <w:t xml:space="preserve"> to run from master wrappers</w:t>
      </w:r>
    </w:p>
    <w:p w14:paraId="2EFA8081" w14:textId="77EF03C1" w:rsidR="00814561" w:rsidRDefault="009A74F1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B82BF1">
        <w:rPr>
          <w:sz w:val="20"/>
          <w:szCs w:val="20"/>
        </w:rPr>
        <w:t>extract_all_sf_tables.sh - extrac</w:t>
      </w:r>
      <w:r w:rsidR="00273D81">
        <w:rPr>
          <w:sz w:val="20"/>
          <w:szCs w:val="20"/>
        </w:rPr>
        <w:t xml:space="preserve">ts all SFDC objects (deprecated, use </w:t>
      </w:r>
      <w:proofErr w:type="spellStart"/>
      <w:r w:rsidR="00273D81">
        <w:rPr>
          <w:sz w:val="20"/>
          <w:szCs w:val="20"/>
        </w:rPr>
        <w:t>dataloader</w:t>
      </w:r>
      <w:proofErr w:type="spellEnd"/>
      <w:r w:rsidR="00273D81">
        <w:rPr>
          <w:sz w:val="20"/>
          <w:szCs w:val="20"/>
        </w:rPr>
        <w:t xml:space="preserve"> scripts</w:t>
      </w:r>
      <w:r w:rsidRPr="00B82BF1">
        <w:rPr>
          <w:sz w:val="20"/>
          <w:szCs w:val="20"/>
        </w:rPr>
        <w:t>)</w:t>
      </w:r>
    </w:p>
    <w:p w14:paraId="2C469F30" w14:textId="2E282C7F" w:rsidR="00273D81" w:rsidRPr="00B82BF1" w:rsidRDefault="00273D81">
      <w:pPr>
        <w:pStyle w:val="Compac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extract_jdbc.sh</w:t>
      </w:r>
      <w:r w:rsidR="000C4499">
        <w:rPr>
          <w:sz w:val="20"/>
          <w:szCs w:val="20"/>
        </w:rPr>
        <w:t xml:space="preserve"> – extract data / schema from JDBC data source</w:t>
      </w:r>
    </w:p>
    <w:p w14:paraId="5B20B3A5" w14:textId="77777777" w:rsidR="00814561" w:rsidRPr="00B82BF1" w:rsidRDefault="009A74F1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B82BF1">
        <w:rPr>
          <w:sz w:val="20"/>
          <w:szCs w:val="20"/>
        </w:rPr>
        <w:t xml:space="preserve">extract_sf_schemas.sh - extract all SFDC schemas to </w:t>
      </w:r>
      <w:r w:rsidRPr="00B82BF1">
        <w:rPr>
          <w:i/>
          <w:sz w:val="20"/>
          <w:szCs w:val="20"/>
        </w:rPr>
        <w:t>files</w:t>
      </w:r>
    </w:p>
    <w:p w14:paraId="1098B888" w14:textId="0CE220B4" w:rsidR="00814561" w:rsidRPr="00B82BF1" w:rsidRDefault="009A74F1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B82BF1">
        <w:rPr>
          <w:sz w:val="20"/>
          <w:szCs w:val="20"/>
        </w:rPr>
        <w:t>extract_sf_table.sh - extract one SFDC table (deprecated</w:t>
      </w:r>
      <w:r w:rsidR="00273D81">
        <w:rPr>
          <w:sz w:val="20"/>
          <w:szCs w:val="20"/>
        </w:rPr>
        <w:t xml:space="preserve">, use </w:t>
      </w:r>
      <w:proofErr w:type="spellStart"/>
      <w:r w:rsidR="00273D81">
        <w:rPr>
          <w:sz w:val="20"/>
          <w:szCs w:val="20"/>
        </w:rPr>
        <w:t>dataloader</w:t>
      </w:r>
      <w:proofErr w:type="spellEnd"/>
      <w:r w:rsidR="00273D81">
        <w:rPr>
          <w:sz w:val="20"/>
          <w:szCs w:val="20"/>
        </w:rPr>
        <w:t xml:space="preserve"> scripts</w:t>
      </w:r>
      <w:r w:rsidRPr="00B82BF1">
        <w:rPr>
          <w:sz w:val="20"/>
          <w:szCs w:val="20"/>
        </w:rPr>
        <w:t>)</w:t>
      </w:r>
    </w:p>
    <w:p w14:paraId="4DEBE8FC" w14:textId="77777777" w:rsidR="00814561" w:rsidRPr="00B82BF1" w:rsidRDefault="009A74F1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B82BF1">
        <w:rPr>
          <w:sz w:val="20"/>
          <w:szCs w:val="20"/>
        </w:rPr>
        <w:t>get_md_column_names.sh - print column names from MDDB for given source / table</w:t>
      </w:r>
    </w:p>
    <w:p w14:paraId="6E55F27F" w14:textId="77777777" w:rsidR="00814561" w:rsidRPr="00B82BF1" w:rsidRDefault="009A74F1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B82BF1">
        <w:rPr>
          <w:sz w:val="20"/>
          <w:szCs w:val="20"/>
        </w:rPr>
        <w:t>get_md_table_names.sh - print list of tables from MDDB for given source</w:t>
      </w:r>
    </w:p>
    <w:p w14:paraId="7244E200" w14:textId="77777777" w:rsidR="00814561" w:rsidRPr="00B82BF1" w:rsidRDefault="009A74F1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B82BF1">
        <w:rPr>
          <w:sz w:val="20"/>
          <w:szCs w:val="20"/>
        </w:rPr>
        <w:t>get_tab_cols.pl - print list of column names for given hive table</w:t>
      </w:r>
    </w:p>
    <w:p w14:paraId="46A858CE" w14:textId="1CE31AF3" w:rsidR="00273D81" w:rsidRDefault="00273D81">
      <w:pPr>
        <w:pStyle w:val="Compac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iah_beeline.pl</w:t>
      </w:r>
      <w:r w:rsidR="000C4499">
        <w:rPr>
          <w:sz w:val="20"/>
          <w:szCs w:val="20"/>
        </w:rPr>
        <w:t xml:space="preserve"> – wrapper for beeline that uses </w:t>
      </w:r>
      <w:proofErr w:type="spellStart"/>
      <w:r w:rsidR="000C4499">
        <w:rPr>
          <w:sz w:val="20"/>
          <w:szCs w:val="20"/>
        </w:rPr>
        <w:t>sqlline</w:t>
      </w:r>
      <w:proofErr w:type="spellEnd"/>
      <w:r w:rsidR="000C4499">
        <w:rPr>
          <w:sz w:val="20"/>
          <w:szCs w:val="20"/>
        </w:rPr>
        <w:t xml:space="preserve"> properties file</w:t>
      </w:r>
    </w:p>
    <w:p w14:paraId="579F218B" w14:textId="4363B40C" w:rsidR="00814561" w:rsidRPr="00B82BF1" w:rsidRDefault="009A74F1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B82BF1">
        <w:rPr>
          <w:sz w:val="20"/>
          <w:szCs w:val="20"/>
        </w:rPr>
        <w:t>iah_config.txt - template for configuration file</w:t>
      </w:r>
    </w:p>
    <w:p w14:paraId="077F4E7C" w14:textId="77777777" w:rsidR="00201DD5" w:rsidRPr="00201DD5" w:rsidRDefault="00D16432" w:rsidP="00201DD5">
      <w:pPr>
        <w:pStyle w:val="Compact"/>
        <w:numPr>
          <w:ilvl w:val="0"/>
          <w:numId w:val="5"/>
        </w:numPr>
        <w:rPr>
          <w:ins w:id="109" w:author="Kidwell, MarkX" w:date="2015-02-13T07:18:00Z"/>
          <w:sz w:val="20"/>
          <w:szCs w:val="20"/>
        </w:rPr>
      </w:pPr>
      <w:ins w:id="110" w:author="Kidwell, MarkX" w:date="2015-02-13T07:18:00Z">
        <w:r>
          <w:rPr>
            <w:sz w:val="20"/>
            <w:szCs w:val="20"/>
          </w:rPr>
          <w:t>iah_crm_user_data.sh</w:t>
        </w:r>
        <w:r w:rsidR="00201DD5">
          <w:rPr>
            <w:sz w:val="20"/>
            <w:szCs w:val="20"/>
          </w:rPr>
          <w:t xml:space="preserve"> – constructs a default user/master data table</w:t>
        </w:r>
      </w:ins>
    </w:p>
    <w:p w14:paraId="0ED6C1F7" w14:textId="77777777" w:rsidR="00814561" w:rsidRDefault="009A74F1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B82BF1">
        <w:rPr>
          <w:sz w:val="20"/>
          <w:szCs w:val="20"/>
        </w:rPr>
        <w:t>iah_functions.sh - core script function library</w:t>
      </w:r>
    </w:p>
    <w:p w14:paraId="5A0D4FDD" w14:textId="5E00025F" w:rsidR="00273D81" w:rsidRPr="00B82BF1" w:rsidRDefault="00273D81">
      <w:pPr>
        <w:pStyle w:val="Compac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iah_sqoop.pl – wrapper for </w:t>
      </w:r>
      <w:proofErr w:type="spellStart"/>
      <w:r>
        <w:rPr>
          <w:sz w:val="20"/>
          <w:szCs w:val="20"/>
        </w:rPr>
        <w:t>sqoop</w:t>
      </w:r>
      <w:proofErr w:type="spellEnd"/>
      <w:r>
        <w:rPr>
          <w:sz w:val="20"/>
          <w:szCs w:val="20"/>
        </w:rPr>
        <w:t xml:space="preserve"> that uses JDBC DSN file</w:t>
      </w:r>
    </w:p>
    <w:p w14:paraId="62FF08B3" w14:textId="77777777" w:rsidR="00273D81" w:rsidRDefault="00273D81">
      <w:pPr>
        <w:pStyle w:val="Compac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iah_task_runner.sh</w:t>
      </w:r>
    </w:p>
    <w:p w14:paraId="0F33029E" w14:textId="3DA495A2" w:rsidR="00273D81" w:rsidRDefault="00273D81">
      <w:pPr>
        <w:pStyle w:val="Compac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jdbc_copy_run.sh</w:t>
      </w:r>
      <w:r w:rsidR="000C4499">
        <w:rPr>
          <w:sz w:val="20"/>
          <w:szCs w:val="20"/>
        </w:rPr>
        <w:t xml:space="preserve"> – wrapper for extract, load, transform from JDBC</w:t>
      </w:r>
    </w:p>
    <w:p w14:paraId="76E909FA" w14:textId="3935B57D" w:rsidR="00273D81" w:rsidRDefault="00273D81">
      <w:pPr>
        <w:pStyle w:val="Compac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listall_sf_objects.sh</w:t>
      </w:r>
      <w:r w:rsidR="000C4499">
        <w:rPr>
          <w:sz w:val="20"/>
          <w:szCs w:val="20"/>
        </w:rPr>
        <w:t xml:space="preserve"> – list all objects available from SFDC API</w:t>
      </w:r>
    </w:p>
    <w:p w14:paraId="131A7C61" w14:textId="6530C456" w:rsidR="00814561" w:rsidRPr="00B82BF1" w:rsidRDefault="009A74F1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B82BF1">
        <w:rPr>
          <w:sz w:val="20"/>
          <w:szCs w:val="20"/>
        </w:rPr>
        <w:t>kite-dataset - kite dataset CLI, used for csv imports</w:t>
      </w:r>
    </w:p>
    <w:p w14:paraId="7A226183" w14:textId="77777777" w:rsidR="00814561" w:rsidRPr="00B82BF1" w:rsidRDefault="009A74F1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B82BF1">
        <w:rPr>
          <w:sz w:val="20"/>
          <w:szCs w:val="20"/>
        </w:rPr>
        <w:t>load_all.sh - ingestion wrapper to load many files at once into Hive</w:t>
      </w:r>
    </w:p>
    <w:p w14:paraId="1AE915A6" w14:textId="47603BA2" w:rsidR="00273D81" w:rsidRDefault="00273D81">
      <w:pPr>
        <w:pStyle w:val="Compac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log_alert.sh</w:t>
      </w:r>
      <w:r w:rsidR="000C4499">
        <w:rPr>
          <w:sz w:val="20"/>
          <w:szCs w:val="20"/>
        </w:rPr>
        <w:t xml:space="preserve"> – log alert to alert log system</w:t>
      </w:r>
    </w:p>
    <w:p w14:paraId="6E9B3201" w14:textId="4607877A" w:rsidR="00273D81" w:rsidRDefault="00273D81">
      <w:pPr>
        <w:pStyle w:val="Compac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log_task.sh</w:t>
      </w:r>
      <w:r w:rsidR="000C4499">
        <w:rPr>
          <w:sz w:val="20"/>
          <w:szCs w:val="20"/>
        </w:rPr>
        <w:t xml:space="preserve"> – log task info to task log system</w:t>
      </w:r>
    </w:p>
    <w:p w14:paraId="193DFFDC" w14:textId="6A52F932" w:rsidR="00273D81" w:rsidRDefault="00273D81">
      <w:pPr>
        <w:pStyle w:val="Compac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materialize_views.sh</w:t>
      </w:r>
      <w:r w:rsidR="000C4499">
        <w:rPr>
          <w:sz w:val="20"/>
          <w:szCs w:val="20"/>
        </w:rPr>
        <w:t xml:space="preserve"> – materialize all views for data source</w:t>
      </w:r>
    </w:p>
    <w:p w14:paraId="1403DB59" w14:textId="7A8D658C" w:rsidR="00814561" w:rsidRPr="00B82BF1" w:rsidRDefault="009A74F1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B82BF1">
        <w:rPr>
          <w:sz w:val="20"/>
          <w:szCs w:val="20"/>
        </w:rPr>
        <w:t>merge_all.sh - merge wrapper to merge multiple ingested datasets into latest</w:t>
      </w:r>
    </w:p>
    <w:p w14:paraId="7302A970" w14:textId="77777777" w:rsidR="00814561" w:rsidRPr="00B82BF1" w:rsidRDefault="009A74F1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B82BF1">
        <w:rPr>
          <w:sz w:val="20"/>
          <w:szCs w:val="20"/>
        </w:rPr>
        <w:t>merge_table.sh - single table merge for testing</w:t>
      </w:r>
    </w:p>
    <w:p w14:paraId="1D7DA8C4" w14:textId="6ED678A8" w:rsidR="00273D81" w:rsidRDefault="00273D81">
      <w:pPr>
        <w:pStyle w:val="Compac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migrate_mviews.sh</w:t>
      </w:r>
      <w:r w:rsidR="000C4499">
        <w:rPr>
          <w:sz w:val="20"/>
          <w:szCs w:val="20"/>
        </w:rPr>
        <w:t xml:space="preserve"> – migrate views from tables to table partitions</w:t>
      </w:r>
    </w:p>
    <w:p w14:paraId="0161221F" w14:textId="225C1417" w:rsidR="00273D81" w:rsidRDefault="00273D81">
      <w:pPr>
        <w:pStyle w:val="Compac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order_lovs.pl</w:t>
      </w:r>
      <w:r w:rsidR="000C4499">
        <w:rPr>
          <w:sz w:val="20"/>
          <w:szCs w:val="20"/>
        </w:rPr>
        <w:t xml:space="preserve"> – load list of value data into Impala</w:t>
      </w:r>
    </w:p>
    <w:p w14:paraId="482B3229" w14:textId="0666B909" w:rsidR="00814561" w:rsidRPr="00B82BF1" w:rsidRDefault="009A74F1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B82BF1">
        <w:rPr>
          <w:sz w:val="20"/>
          <w:szCs w:val="20"/>
        </w:rPr>
        <w:t>parse_sfdc_schema_file.pl - parse SFDC schema file generated by extract_sf_schemas.sh.</w:t>
      </w:r>
    </w:p>
    <w:p w14:paraId="2DD54379" w14:textId="686B927C" w:rsidR="00273D81" w:rsidRDefault="00273D81">
      <w:pPr>
        <w:pStyle w:val="Compac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process_lovs.sh</w:t>
      </w:r>
      <w:r w:rsidR="000C4499">
        <w:rPr>
          <w:sz w:val="20"/>
          <w:szCs w:val="20"/>
        </w:rPr>
        <w:t xml:space="preserve"> – export list of values from MDDB, load into Impala</w:t>
      </w:r>
    </w:p>
    <w:p w14:paraId="765CC077" w14:textId="032A1798" w:rsidR="00273D81" w:rsidRDefault="00273D81">
      <w:pPr>
        <w:pStyle w:val="Compac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put_md_schema.sh</w:t>
      </w:r>
      <w:r w:rsidR="000C4499">
        <w:rPr>
          <w:sz w:val="20"/>
          <w:szCs w:val="20"/>
        </w:rPr>
        <w:t xml:space="preserve"> – put Avro schema into MDDB</w:t>
      </w:r>
    </w:p>
    <w:p w14:paraId="3C302E21" w14:textId="5F507E94" w:rsidR="00814561" w:rsidRDefault="009A74F1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B82BF1">
        <w:rPr>
          <w:sz w:val="20"/>
          <w:szCs w:val="20"/>
        </w:rPr>
        <w:t>put_sf_schemas.sh - extract all SFDC schemas to MDDB</w:t>
      </w:r>
    </w:p>
    <w:p w14:paraId="2E14DC97" w14:textId="215FC98B" w:rsidR="00273D81" w:rsidRDefault="00273D81">
      <w:pPr>
        <w:pStyle w:val="Compac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run_java.sh</w:t>
      </w:r>
      <w:r w:rsidR="000C4499">
        <w:rPr>
          <w:sz w:val="20"/>
          <w:szCs w:val="20"/>
        </w:rPr>
        <w:t xml:space="preserve"> – run Java program with correct </w:t>
      </w:r>
      <w:proofErr w:type="spellStart"/>
      <w:r w:rsidR="000C4499">
        <w:rPr>
          <w:sz w:val="20"/>
          <w:szCs w:val="20"/>
        </w:rPr>
        <w:t>classpath</w:t>
      </w:r>
      <w:proofErr w:type="spellEnd"/>
      <w:r w:rsidR="000C4499">
        <w:rPr>
          <w:sz w:val="20"/>
          <w:szCs w:val="20"/>
        </w:rPr>
        <w:t>, proxy, etc.</w:t>
      </w:r>
    </w:p>
    <w:p w14:paraId="715F6B1D" w14:textId="5E47F035" w:rsidR="00273D81" w:rsidRDefault="00273D81">
      <w:pPr>
        <w:pStyle w:val="Compac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run_jdbc_sql.sh – run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commands against given JDBC DSN file</w:t>
      </w:r>
    </w:p>
    <w:p w14:paraId="4B960041" w14:textId="0757F5B4" w:rsidR="00273D81" w:rsidRDefault="00273D81">
      <w:pPr>
        <w:pStyle w:val="Compac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run_sqoop.sh – wrapper for iah_sqoop.pl</w:t>
      </w:r>
    </w:p>
    <w:p w14:paraId="6623B08C" w14:textId="29DA2720" w:rsidR="00273D81" w:rsidRDefault="00273D81">
      <w:pPr>
        <w:pStyle w:val="Compac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search_task.sh</w:t>
      </w:r>
      <w:r w:rsidR="000C4499">
        <w:rPr>
          <w:sz w:val="20"/>
          <w:szCs w:val="20"/>
        </w:rPr>
        <w:t xml:space="preserve"> – search task logs for latest task success or failure</w:t>
      </w:r>
    </w:p>
    <w:p w14:paraId="5BC42050" w14:textId="3A915AFA" w:rsidR="00273D81" w:rsidRDefault="00273D81">
      <w:pPr>
        <w:pStyle w:val="Compac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set_iah_next_run_type.sh</w:t>
      </w:r>
      <w:r w:rsidR="000C4499">
        <w:rPr>
          <w:sz w:val="20"/>
          <w:szCs w:val="20"/>
        </w:rPr>
        <w:t xml:space="preserve"> – set the next </w:t>
      </w:r>
      <w:proofErr w:type="spellStart"/>
      <w:r w:rsidR="000C4499">
        <w:rPr>
          <w:sz w:val="20"/>
          <w:szCs w:val="20"/>
        </w:rPr>
        <w:t>iah</w:t>
      </w:r>
      <w:proofErr w:type="spellEnd"/>
      <w:r w:rsidR="000C4499">
        <w:rPr>
          <w:sz w:val="20"/>
          <w:szCs w:val="20"/>
        </w:rPr>
        <w:t xml:space="preserve"> run type to full or </w:t>
      </w:r>
      <w:proofErr w:type="spellStart"/>
      <w:r w:rsidR="000C4499">
        <w:rPr>
          <w:sz w:val="20"/>
          <w:szCs w:val="20"/>
        </w:rPr>
        <w:t>incr</w:t>
      </w:r>
      <w:proofErr w:type="spellEnd"/>
    </w:p>
    <w:p w14:paraId="5C769A81" w14:textId="6979A52F" w:rsidR="00273D81" w:rsidRDefault="00273D81">
      <w:pPr>
        <w:pStyle w:val="Compac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sf_daily_run.sh</w:t>
      </w:r>
      <w:r w:rsidR="000C4499">
        <w:rPr>
          <w:sz w:val="20"/>
          <w:szCs w:val="20"/>
        </w:rPr>
        <w:t xml:space="preserve"> – wrapper for extract, load, transform from SFDC</w:t>
      </w:r>
    </w:p>
    <w:p w14:paraId="4DA2725C" w14:textId="7AC2DA2E" w:rsidR="00273D81" w:rsidRDefault="00273D81">
      <w:pPr>
        <w:pStyle w:val="Compac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snapshot_views.sh</w:t>
      </w:r>
      <w:r w:rsidR="000C4499">
        <w:rPr>
          <w:sz w:val="20"/>
          <w:szCs w:val="20"/>
        </w:rPr>
        <w:t xml:space="preserve"> - deprecated</w:t>
      </w:r>
    </w:p>
    <w:p w14:paraId="5B6055D8" w14:textId="47CC76A9" w:rsidR="00273D81" w:rsidRDefault="00273D81">
      <w:pPr>
        <w:pStyle w:val="Compac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sqlite_exp_mssql.sh</w:t>
      </w:r>
      <w:r w:rsidR="000C4499">
        <w:rPr>
          <w:sz w:val="20"/>
          <w:szCs w:val="20"/>
        </w:rPr>
        <w:t xml:space="preserve"> – export SQLite DB for import into SQL Server</w:t>
      </w:r>
    </w:p>
    <w:p w14:paraId="79CF36A5" w14:textId="5675A332" w:rsidR="00273D81" w:rsidRDefault="00273D81">
      <w:pPr>
        <w:pStyle w:val="Compac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sqlite_exp.pl</w:t>
      </w:r>
      <w:r w:rsidR="000C4499">
        <w:rPr>
          <w:sz w:val="20"/>
          <w:szCs w:val="20"/>
        </w:rPr>
        <w:t xml:space="preserve"> – transform SQLite SQL to SQL Server</w:t>
      </w:r>
    </w:p>
    <w:p w14:paraId="7682BCC2" w14:textId="6C9991AF" w:rsidR="00273D81" w:rsidRDefault="00273D81">
      <w:pPr>
        <w:pStyle w:val="Compac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write_md_avro_schema.sh</w:t>
      </w:r>
      <w:r w:rsidR="000C4499">
        <w:rPr>
          <w:sz w:val="20"/>
          <w:szCs w:val="20"/>
        </w:rPr>
        <w:t xml:space="preserve"> – write an object from MDDB to Avro schema file</w:t>
      </w:r>
    </w:p>
    <w:p w14:paraId="0DC9682C" w14:textId="7F41B634" w:rsidR="00273D81" w:rsidRDefault="00273D81">
      <w:pPr>
        <w:pStyle w:val="Compac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write_md_hive_schema.sh</w:t>
      </w:r>
      <w:r w:rsidR="000C4499">
        <w:rPr>
          <w:sz w:val="20"/>
          <w:szCs w:val="20"/>
        </w:rPr>
        <w:t xml:space="preserve"> – write an object from MDDB to Hive schema file</w:t>
      </w:r>
    </w:p>
    <w:p w14:paraId="3A1EF6E6" w14:textId="14FE2597" w:rsidR="00E32C02" w:rsidRDefault="00E32C02" w:rsidP="00E32C02">
      <w:pPr>
        <w:pStyle w:val="Compact"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bin</w:t>
      </w:r>
      <w:proofErr w:type="gramEnd"/>
    </w:p>
    <w:p w14:paraId="16F7D6E3" w14:textId="5DD03B63" w:rsidR="000C4499" w:rsidRDefault="000C4499" w:rsidP="000C4499">
      <w:pPr>
        <w:pStyle w:val="Compac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compare_sfdc_schemas.sh – diff two trees of SFDC schema files</w:t>
      </w:r>
    </w:p>
    <w:p w14:paraId="61539035" w14:textId="79AED197" w:rsidR="000C4499" w:rsidRDefault="000C4499" w:rsidP="000C4499">
      <w:pPr>
        <w:pStyle w:val="Compac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eloqua_all_meta.py</w:t>
      </w:r>
    </w:p>
    <w:p w14:paraId="188321A7" w14:textId="49EBAD67" w:rsidR="000C4499" w:rsidRDefault="000C4499" w:rsidP="000C4499">
      <w:pPr>
        <w:pStyle w:val="Compac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eloqua_cdo_meta.py</w:t>
      </w:r>
    </w:p>
    <w:p w14:paraId="42AB8A76" w14:textId="2B1876BB" w:rsidR="000C4499" w:rsidRDefault="000C4499" w:rsidP="000C4499">
      <w:pPr>
        <w:pStyle w:val="Compac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eloqua_daily_run.sh – wrapper for </w:t>
      </w:r>
      <w:r w:rsidR="002F679A">
        <w:rPr>
          <w:sz w:val="20"/>
          <w:szCs w:val="20"/>
        </w:rPr>
        <w:t>extract, load, transform from Eloqua</w:t>
      </w:r>
    </w:p>
    <w:p w14:paraId="2C9D56D2" w14:textId="74E6DAD9" w:rsidR="002F679A" w:rsidRDefault="002F679A" w:rsidP="000C4499">
      <w:pPr>
        <w:pStyle w:val="Compac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EloquaDeployment.sh</w:t>
      </w:r>
    </w:p>
    <w:p w14:paraId="648F9F80" w14:textId="17020EA1" w:rsidR="002F679A" w:rsidRDefault="002F679A" w:rsidP="000C4499">
      <w:pPr>
        <w:pStyle w:val="Compac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eloqua_extract.py</w:t>
      </w:r>
    </w:p>
    <w:p w14:paraId="57669F81" w14:textId="44F7E625" w:rsidR="002F679A" w:rsidRDefault="002F679A" w:rsidP="000C4499">
      <w:pPr>
        <w:pStyle w:val="Compac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eloqua_extract.sh</w:t>
      </w:r>
    </w:p>
    <w:p w14:paraId="311F00AC" w14:textId="6D4333F3" w:rsidR="002F679A" w:rsidRDefault="002F679A" w:rsidP="000C4499">
      <w:pPr>
        <w:pStyle w:val="Compac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eloqua_ingest_ac.sh</w:t>
      </w:r>
    </w:p>
    <w:p w14:paraId="24D728C1" w14:textId="43D45D78" w:rsidR="002F679A" w:rsidRDefault="002F679A" w:rsidP="000C4499">
      <w:pPr>
        <w:pStyle w:val="Compac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eloqua_ingest_all_act.sh</w:t>
      </w:r>
    </w:p>
    <w:p w14:paraId="462CE830" w14:textId="73669BBF" w:rsidR="002F679A" w:rsidRDefault="002F679A" w:rsidP="000C4499">
      <w:pPr>
        <w:pStyle w:val="Compac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eloqua_ingest_cdo.sh</w:t>
      </w:r>
    </w:p>
    <w:p w14:paraId="45128AE0" w14:textId="280046D9" w:rsidR="002F679A" w:rsidRDefault="002F679A" w:rsidP="000C4499">
      <w:pPr>
        <w:pStyle w:val="Compac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eloqua_ingest_cn.sh</w:t>
      </w:r>
    </w:p>
    <w:p w14:paraId="4271EF90" w14:textId="0A21EF30" w:rsidR="002F679A" w:rsidRDefault="002F679A" w:rsidP="000C4499">
      <w:pPr>
        <w:pStyle w:val="Compac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eloqua_ingest_rest.sh</w:t>
      </w:r>
    </w:p>
    <w:p w14:paraId="2DAABD03" w14:textId="52E1C8C5" w:rsidR="002F679A" w:rsidRDefault="002F679A" w:rsidP="000C4499">
      <w:pPr>
        <w:pStyle w:val="Compac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eloqua_rest.py</w:t>
      </w:r>
    </w:p>
    <w:p w14:paraId="5B1B00D9" w14:textId="0E43A5FB" w:rsidR="002F679A" w:rsidRDefault="002F679A" w:rsidP="00243CBF">
      <w:pPr>
        <w:pStyle w:val="Compact"/>
        <w:numPr>
          <w:ilvl w:val="0"/>
          <w:numId w:val="2"/>
        </w:numPr>
        <w:rPr>
          <w:sz w:val="20"/>
          <w:szCs w:val="20"/>
        </w:rPr>
      </w:pPr>
      <w:r w:rsidRPr="00243CBF">
        <w:rPr>
          <w:sz w:val="20"/>
          <w:szCs w:val="20"/>
        </w:rPr>
        <w:t>excel_to_csv.py – convert Excel file to csv file (strips newlines)</w:t>
      </w:r>
    </w:p>
    <w:p w14:paraId="59A900E4" w14:textId="73094302" w:rsidR="00243CBF" w:rsidRDefault="00243CBF" w:rsidP="00243CBF">
      <w:pPr>
        <w:pStyle w:val="Compac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iah_build_deploy.sh – build and deployment script</w:t>
      </w:r>
    </w:p>
    <w:p w14:paraId="0EC76AAD" w14:textId="17A66813" w:rsidR="00243CBF" w:rsidRDefault="00243CBF" w:rsidP="00243CBF">
      <w:pPr>
        <w:pStyle w:val="Compact"/>
        <w:numPr>
          <w:ilvl w:val="0"/>
          <w:numId w:val="2"/>
        </w:numPr>
        <w:rPr>
          <w:sz w:val="20"/>
          <w:szCs w:val="20"/>
        </w:rPr>
      </w:pPr>
      <w:r w:rsidRPr="00243CBF">
        <w:rPr>
          <w:sz w:val="20"/>
          <w:szCs w:val="20"/>
        </w:rPr>
        <w:t>iah_crm_eloqua_master.sh</w:t>
      </w:r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Autosys</w:t>
      </w:r>
      <w:proofErr w:type="spellEnd"/>
      <w:r>
        <w:rPr>
          <w:sz w:val="20"/>
          <w:szCs w:val="20"/>
        </w:rPr>
        <w:t xml:space="preserve"> wrapper for Eloqua process</w:t>
      </w:r>
    </w:p>
    <w:p w14:paraId="5EB6834C" w14:textId="6DDCC946" w:rsidR="00243CBF" w:rsidRDefault="00243CBF" w:rsidP="00243CBF">
      <w:pPr>
        <w:pStyle w:val="Compac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iah_crm_jdbc_copy_master.sh - </w:t>
      </w:r>
      <w:proofErr w:type="spellStart"/>
      <w:r>
        <w:rPr>
          <w:sz w:val="20"/>
          <w:szCs w:val="20"/>
        </w:rPr>
        <w:t>Autosys</w:t>
      </w:r>
      <w:proofErr w:type="spellEnd"/>
      <w:r>
        <w:rPr>
          <w:sz w:val="20"/>
          <w:szCs w:val="20"/>
        </w:rPr>
        <w:t xml:space="preserve"> wrapper for JDBC processes</w:t>
      </w:r>
    </w:p>
    <w:p w14:paraId="411751A8" w14:textId="4BF9DF6A" w:rsidR="00243CBF" w:rsidRDefault="00243CBF" w:rsidP="00243CBF">
      <w:pPr>
        <w:pStyle w:val="Compac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iah_crm_sfdc_master.sh - </w:t>
      </w:r>
      <w:proofErr w:type="spellStart"/>
      <w:r>
        <w:rPr>
          <w:sz w:val="20"/>
          <w:szCs w:val="20"/>
        </w:rPr>
        <w:t>Autosys</w:t>
      </w:r>
      <w:proofErr w:type="spellEnd"/>
      <w:r>
        <w:rPr>
          <w:sz w:val="20"/>
          <w:szCs w:val="20"/>
        </w:rPr>
        <w:t xml:space="preserve"> wrapper for SFDC process</w:t>
      </w:r>
    </w:p>
    <w:p w14:paraId="77FC70B3" w14:textId="63D3F2FF" w:rsidR="003E1962" w:rsidRDefault="003E1962" w:rsidP="00243CBF">
      <w:pPr>
        <w:pStyle w:val="Compact"/>
        <w:numPr>
          <w:ilvl w:val="0"/>
          <w:numId w:val="2"/>
        </w:numPr>
        <w:rPr>
          <w:sz w:val="20"/>
          <w:szCs w:val="20"/>
        </w:rPr>
      </w:pPr>
      <w:r w:rsidRPr="003E1962">
        <w:rPr>
          <w:sz w:val="20"/>
          <w:szCs w:val="20"/>
        </w:rPr>
        <w:t>iah_crm_user_data_db.sh</w:t>
      </w:r>
      <w:r>
        <w:rPr>
          <w:sz w:val="20"/>
          <w:szCs w:val="20"/>
        </w:rPr>
        <w:t xml:space="preserve"> – create and populate </w:t>
      </w:r>
      <w:proofErr w:type="spellStart"/>
      <w:r>
        <w:rPr>
          <w:sz w:val="20"/>
          <w:szCs w:val="20"/>
        </w:rPr>
        <w:t>user_data</w:t>
      </w:r>
      <w:proofErr w:type="spellEnd"/>
      <w:r>
        <w:rPr>
          <w:sz w:val="20"/>
          <w:szCs w:val="20"/>
        </w:rPr>
        <w:t xml:space="preserve"> schema with local data</w:t>
      </w:r>
    </w:p>
    <w:p w14:paraId="55FCF1C5" w14:textId="1CC3ABFF" w:rsidR="003E1962" w:rsidRPr="00243CBF" w:rsidRDefault="003E1962" w:rsidP="00243CBF">
      <w:pPr>
        <w:pStyle w:val="Compac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view_counts.sh – run view dashboard query against views for given job id</w:t>
      </w:r>
    </w:p>
    <w:p w14:paraId="49EF93AE" w14:textId="439421BD" w:rsidR="00243CBF" w:rsidRPr="00243CBF" w:rsidRDefault="00243CBF" w:rsidP="00243CBF">
      <w:pPr>
        <w:pStyle w:val="Compac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smb_extract.py – extract data from SMB share</w:t>
      </w:r>
    </w:p>
    <w:p w14:paraId="0BED8855" w14:textId="77777777" w:rsidR="00E32C02" w:rsidRDefault="00E32C02" w:rsidP="00E32C02">
      <w:pPr>
        <w:pStyle w:val="Compact"/>
        <w:rPr>
          <w:sz w:val="20"/>
          <w:szCs w:val="20"/>
        </w:rPr>
      </w:pPr>
    </w:p>
    <w:p w14:paraId="12E9235B" w14:textId="188347D0" w:rsidR="00E32C02" w:rsidRDefault="00E32C02" w:rsidP="00E32C02">
      <w:pPr>
        <w:pStyle w:val="Compac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dataloader</w:t>
      </w:r>
      <w:proofErr w:type="spellEnd"/>
      <w:r>
        <w:rPr>
          <w:sz w:val="20"/>
          <w:szCs w:val="20"/>
        </w:rPr>
        <w:t>/bin</w:t>
      </w:r>
      <w:proofErr w:type="gramEnd"/>
    </w:p>
    <w:p w14:paraId="70521883" w14:textId="4F6AADBD" w:rsidR="00E32C02" w:rsidRPr="00B82BF1" w:rsidRDefault="00E32C02" w:rsidP="00E32C02">
      <w:pPr>
        <w:pStyle w:val="Compac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extract_sfdc.sh – extract all objects (or from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list) from defined SFDC endpoint</w:t>
      </w:r>
    </w:p>
    <w:p w14:paraId="16C5C6C1" w14:textId="643732CC" w:rsidR="00B82BF1" w:rsidRDefault="009A74F1" w:rsidP="00B82BF1">
      <w:pPr>
        <w:pStyle w:val="Heading1"/>
      </w:pPr>
      <w:bookmarkStart w:id="111" w:name="_Toc403663783"/>
      <w:bookmarkStart w:id="112" w:name="_Toc424308084"/>
      <w:r>
        <w:t>Metadata Component</w:t>
      </w:r>
      <w:bookmarkEnd w:id="111"/>
      <w:bookmarkEnd w:id="112"/>
    </w:p>
    <w:p w14:paraId="3C668C64" w14:textId="39F28FC3" w:rsidR="00B82BF1" w:rsidRDefault="00B82BF1" w:rsidP="00B82BF1">
      <w:r>
        <w:t xml:space="preserve">The Metadata Component versions incremental changes in </w:t>
      </w:r>
      <w:ins w:id="113" w:author="Kidwell, MarkX" w:date="2015-02-13T07:18:00Z">
        <w:r>
          <w:t>data</w:t>
        </w:r>
        <w:r w:rsidR="00C342DC">
          <w:t xml:space="preserve"> </w:t>
        </w:r>
        <w:r>
          <w:t>source</w:t>
        </w:r>
      </w:ins>
      <w:del w:id="114" w:author="Kidwell, MarkX" w:date="2015-02-13T07:18:00Z">
        <w:r>
          <w:delText>datasource</w:delText>
        </w:r>
      </w:del>
      <w:r>
        <w:t xml:space="preserve"> table objects, and enables schema versi</w:t>
      </w:r>
      <w:r w:rsidR="00652145">
        <w:t>on tracking and schema comparis</w:t>
      </w:r>
      <w:r>
        <w:t>on by version numbers.</w:t>
      </w:r>
    </w:p>
    <w:p w14:paraId="4524AD99" w14:textId="24A40F43" w:rsidR="00B82BF1" w:rsidRDefault="00B82BF1" w:rsidP="00B82BF1">
      <w:moveToRangeStart w:id="115" w:author="Kidwell, MarkX" w:date="2015-02-13T07:18:00Z" w:name="move411575252"/>
      <w:moveTo w:id="116" w:author="Kidwell, MarkX" w:date="2015-02-13T07:18:00Z">
        <w:r>
          <w:t xml:space="preserve">The associated repository is housed in an RDBMS </w:t>
        </w:r>
      </w:moveTo>
      <w:r w:rsidR="00A31F25">
        <w:t xml:space="preserve">called the </w:t>
      </w:r>
      <w:proofErr w:type="spellStart"/>
      <w:r w:rsidR="00A31F25">
        <w:t>MetaData</w:t>
      </w:r>
      <w:proofErr w:type="spellEnd"/>
      <w:r w:rsidR="00A31F25">
        <w:t xml:space="preserve"> </w:t>
      </w:r>
      <w:proofErr w:type="spellStart"/>
      <w:r w:rsidR="00A31F25">
        <w:t>DataBase</w:t>
      </w:r>
      <w:proofErr w:type="spellEnd"/>
      <w:r w:rsidR="00A31F25">
        <w:t xml:space="preserve"> (MDDB) </w:t>
      </w:r>
      <w:moveTo w:id="117" w:author="Kidwell, MarkX" w:date="2015-02-13T07:18:00Z">
        <w:r>
          <w:t>and consists of the following source tables:</w:t>
        </w:r>
      </w:moveTo>
    </w:p>
    <w:moveToRangeEnd w:id="115"/>
    <w:p w14:paraId="298205D5" w14:textId="685E68A2" w:rsidR="00B82BF1" w:rsidRPr="00A31F25" w:rsidRDefault="00B82BF1" w:rsidP="00A31F25">
      <w:pPr>
        <w:pStyle w:val="SourceCode"/>
        <w:rPr>
          <w:rFonts w:ascii="Times New Roman" w:hAnsi="Times New Roman"/>
          <w:sz w:val="22"/>
        </w:rPr>
      </w:pPr>
      <w:del w:id="118" w:author="Kidwell, MarkX" w:date="2015-02-13T07:18:00Z">
        <w:r>
          <w:rPr>
            <w:rStyle w:val="VerbatimChar"/>
          </w:rPr>
          <w:delText xml:space="preserve">a. </w:delText>
        </w:r>
      </w:del>
      <w:r w:rsidRPr="00C342DC">
        <w:rPr>
          <w:rStyle w:val="VerbatimChar"/>
          <w:rFonts w:ascii="Times New Roman" w:hAnsi="Times New Roman"/>
          <w:rPrChange w:id="119" w:author="Kidwell, MarkX" w:date="2015-02-13T07:18:00Z">
            <w:rPr>
              <w:rStyle w:val="VerbatimChar"/>
            </w:rPr>
          </w:rPrChange>
        </w:rPr>
        <w:t xml:space="preserve">Tools: a </w:t>
      </w:r>
      <w:proofErr w:type="spellStart"/>
      <w:r w:rsidRPr="00C342DC">
        <w:rPr>
          <w:rStyle w:val="VerbatimChar"/>
          <w:rFonts w:ascii="Times New Roman" w:hAnsi="Times New Roman"/>
          <w:rPrChange w:id="120" w:author="Kidwell, MarkX" w:date="2015-02-13T07:18:00Z">
            <w:rPr>
              <w:rStyle w:val="VerbatimChar"/>
            </w:rPr>
          </w:rPrChange>
        </w:rPr>
        <w:t>Sqlite</w:t>
      </w:r>
      <w:proofErr w:type="spellEnd"/>
      <w:r w:rsidRPr="00C342DC">
        <w:rPr>
          <w:rStyle w:val="VerbatimChar"/>
          <w:rFonts w:ascii="Times New Roman" w:hAnsi="Times New Roman"/>
          <w:rPrChange w:id="121" w:author="Kidwell, MarkX" w:date="2015-02-13T07:18:00Z">
            <w:rPr>
              <w:rStyle w:val="VerbatimChar"/>
            </w:rPr>
          </w:rPrChange>
        </w:rPr>
        <w:t>/SQL Server database will be used to store all information in</w:t>
      </w:r>
      <w:r w:rsidR="00A31F25">
        <w:rPr>
          <w:rStyle w:val="VerbatimChar"/>
          <w:rFonts w:ascii="Times New Roman" w:hAnsi="Times New Roman"/>
        </w:rPr>
        <w:t xml:space="preserve"> reference to: schema, data linea</w:t>
      </w:r>
      <w:r w:rsidRPr="00C342DC">
        <w:rPr>
          <w:rStyle w:val="VerbatimChar"/>
          <w:rFonts w:ascii="Times New Roman" w:hAnsi="Times New Roman"/>
          <w:rPrChange w:id="122" w:author="Kidwell, MarkX" w:date="2015-02-13T07:18:00Z">
            <w:rPr>
              <w:rStyle w:val="VerbatimChar"/>
            </w:rPr>
          </w:rPrChange>
        </w:rPr>
        <w:t>ge, and logging for the IAH ETL processes.</w:t>
      </w:r>
      <w:del w:id="123" w:author="Kidwell, MarkX" w:date="2015-02-13T07:18:00Z">
        <w:r>
          <w:br/>
        </w:r>
        <w:r>
          <w:rPr>
            <w:rStyle w:val="VerbatimChar"/>
          </w:rPr>
          <w:delText>b. Table Object: Base Table Object</w:delText>
        </w:r>
        <w:r>
          <w:br/>
        </w:r>
        <w:r>
          <w:rPr>
            <w:rStyle w:val="VerbatimChar"/>
          </w:rPr>
          <w:delText>c. Schema Object: Date based schema reference for the table object</w:delText>
        </w:r>
        <w:r>
          <w:br/>
        </w:r>
        <w:r>
          <w:rPr>
            <w:rStyle w:val="VerbatimChar"/>
          </w:rPr>
          <w:delText>d. Schema Column: Referenced columns in the Schema Object</w:delText>
        </w:r>
        <w:r>
          <w:br/>
        </w:r>
        <w:r>
          <w:rPr>
            <w:rStyle w:val="VerbatimChar"/>
          </w:rPr>
          <w:delText>e. Column Type: Schema Column types</w:delText>
        </w:r>
        <w:r>
          <w:br/>
        </w:r>
        <w:r>
          <w:rPr>
            <w:rStyle w:val="VerbatimChar"/>
          </w:rPr>
          <w:delText>f. File Object: Path to file, file format, delimiter</w:delText>
        </w:r>
        <w:r>
          <w:br/>
        </w:r>
        <w:r>
          <w:rPr>
            <w:rStyle w:val="VerbatimChar"/>
          </w:rPr>
          <w:delText xml:space="preserve">g. </w:delText>
        </w:r>
      </w:del>
      <w:moveFromRangeStart w:id="124" w:author="Kidwell, MarkX" w:date="2015-02-13T07:18:00Z" w:name="move411575253"/>
      <w:moveFrom w:id="125" w:author="Kidwell, MarkX" w:date="2015-02-13T07:18:00Z">
        <w:r w:rsidRPr="000C247D">
          <w:rPr>
            <w:rStyle w:val="VerbatimChar"/>
            <w:rFonts w:ascii="Times New Roman" w:hAnsi="Times New Roman"/>
            <w:rPrChange w:id="126" w:author="Kidwell, MarkX" w:date="2015-02-13T07:18:00Z">
              <w:rPr>
                <w:rStyle w:val="VerbatimChar"/>
              </w:rPr>
            </w:rPrChange>
          </w:rPr>
          <w:t>Source Object: Table source reference</w:t>
        </w:r>
      </w:moveFrom>
      <w:moveFromRangeEnd w:id="124"/>
      <w:del w:id="127" w:author="Kidwell, MarkX" w:date="2015-02-13T07:18:00Z">
        <w:r>
          <w:rPr>
            <w:rStyle w:val="VerbatimChar"/>
          </w:rPr>
          <w:delText xml:space="preserve"> </w:delText>
        </w:r>
      </w:del>
      <w:moveFromRangeStart w:id="128" w:author="Kidwell, MarkX" w:date="2015-02-13T07:18:00Z" w:name="move411575252"/>
      <w:moveFrom w:id="129" w:author="Kidwell, MarkX" w:date="2015-02-13T07:18:00Z">
        <w:r>
          <w:t>The associated repository is housed in an RDBMS and consists of the following source tables:</w:t>
        </w:r>
      </w:moveFrom>
    </w:p>
    <w:moveFromRangeEnd w:id="128"/>
    <w:p w14:paraId="7C26759F" w14:textId="77777777" w:rsidR="00C342DC" w:rsidRPr="000C247D" w:rsidRDefault="00B82BF1" w:rsidP="00C342DC">
      <w:pPr>
        <w:pStyle w:val="SourceCode"/>
        <w:numPr>
          <w:ilvl w:val="0"/>
          <w:numId w:val="11"/>
        </w:numPr>
        <w:rPr>
          <w:ins w:id="130" w:author="Kidwell, MarkX" w:date="2015-02-13T07:18:00Z"/>
          <w:rFonts w:ascii="Times New Roman" w:hAnsi="Times New Roman" w:cs="Times New Roman"/>
          <w:sz w:val="22"/>
        </w:rPr>
      </w:pPr>
      <w:ins w:id="131" w:author="Kidwell, MarkX" w:date="2015-02-13T07:18:00Z">
        <w:r w:rsidRPr="000C247D">
          <w:rPr>
            <w:rStyle w:val="VerbatimChar"/>
            <w:rFonts w:ascii="Times New Roman" w:hAnsi="Times New Roman" w:cs="Times New Roman"/>
          </w:rPr>
          <w:t>Table Object: Base Table Object</w:t>
        </w:r>
      </w:ins>
    </w:p>
    <w:p w14:paraId="6A7B4C45" w14:textId="77777777" w:rsidR="00C342DC" w:rsidRPr="000C247D" w:rsidRDefault="00B82BF1" w:rsidP="00C342DC">
      <w:pPr>
        <w:pStyle w:val="SourceCode"/>
        <w:numPr>
          <w:ilvl w:val="0"/>
          <w:numId w:val="11"/>
        </w:numPr>
        <w:rPr>
          <w:ins w:id="132" w:author="Kidwell, MarkX" w:date="2015-02-13T07:18:00Z"/>
          <w:rFonts w:ascii="Times New Roman" w:hAnsi="Times New Roman" w:cs="Times New Roman"/>
          <w:sz w:val="22"/>
        </w:rPr>
      </w:pPr>
      <w:ins w:id="133" w:author="Kidwell, MarkX" w:date="2015-02-13T07:18:00Z">
        <w:r w:rsidRPr="000C247D">
          <w:rPr>
            <w:rStyle w:val="VerbatimChar"/>
            <w:rFonts w:ascii="Times New Roman" w:hAnsi="Times New Roman" w:cs="Times New Roman"/>
          </w:rPr>
          <w:t>Schema Object: Date based schema reference for the table object</w:t>
        </w:r>
      </w:ins>
    </w:p>
    <w:p w14:paraId="1729E87B" w14:textId="77777777" w:rsidR="00C342DC" w:rsidRPr="000C247D" w:rsidRDefault="00B82BF1" w:rsidP="00C342DC">
      <w:pPr>
        <w:pStyle w:val="SourceCode"/>
        <w:numPr>
          <w:ilvl w:val="0"/>
          <w:numId w:val="11"/>
        </w:numPr>
        <w:rPr>
          <w:ins w:id="134" w:author="Kidwell, MarkX" w:date="2015-02-13T07:18:00Z"/>
          <w:rStyle w:val="VerbatimChar"/>
          <w:rFonts w:ascii="Times New Roman" w:hAnsi="Times New Roman" w:cs="Times New Roman"/>
        </w:rPr>
      </w:pPr>
      <w:ins w:id="135" w:author="Kidwell, MarkX" w:date="2015-02-13T07:18:00Z">
        <w:r w:rsidRPr="000C247D">
          <w:rPr>
            <w:rStyle w:val="VerbatimChar"/>
            <w:rFonts w:ascii="Times New Roman" w:hAnsi="Times New Roman" w:cs="Times New Roman"/>
          </w:rPr>
          <w:t>Schema Column: Referen</w:t>
        </w:r>
        <w:r w:rsidR="00C342DC" w:rsidRPr="000C247D">
          <w:rPr>
            <w:rStyle w:val="VerbatimChar"/>
            <w:rFonts w:ascii="Times New Roman" w:hAnsi="Times New Roman" w:cs="Times New Roman"/>
          </w:rPr>
          <w:t>ced columns in the Schema Objects</w:t>
        </w:r>
      </w:ins>
    </w:p>
    <w:p w14:paraId="3DC8825D" w14:textId="77777777" w:rsidR="00C342DC" w:rsidRPr="000C247D" w:rsidRDefault="00B82BF1" w:rsidP="00C342DC">
      <w:pPr>
        <w:pStyle w:val="SourceCode"/>
        <w:numPr>
          <w:ilvl w:val="0"/>
          <w:numId w:val="11"/>
        </w:numPr>
        <w:rPr>
          <w:ins w:id="136" w:author="Kidwell, MarkX" w:date="2015-02-13T07:18:00Z"/>
          <w:rStyle w:val="VerbatimChar"/>
          <w:rFonts w:ascii="Times New Roman" w:hAnsi="Times New Roman" w:cs="Times New Roman"/>
        </w:rPr>
      </w:pPr>
      <w:ins w:id="137" w:author="Kidwell, MarkX" w:date="2015-02-13T07:18:00Z">
        <w:r w:rsidRPr="000C247D">
          <w:rPr>
            <w:rStyle w:val="VerbatimChar"/>
            <w:rFonts w:ascii="Times New Roman" w:hAnsi="Times New Roman" w:cs="Times New Roman"/>
          </w:rPr>
          <w:t>Column Type: Schema Column types</w:t>
        </w:r>
      </w:ins>
    </w:p>
    <w:p w14:paraId="503DEECB" w14:textId="77777777" w:rsidR="00C342DC" w:rsidRPr="000C247D" w:rsidRDefault="00B82BF1" w:rsidP="00C342DC">
      <w:pPr>
        <w:pStyle w:val="SourceCode"/>
        <w:numPr>
          <w:ilvl w:val="0"/>
          <w:numId w:val="11"/>
        </w:numPr>
        <w:rPr>
          <w:ins w:id="138" w:author="Kidwell, MarkX" w:date="2015-02-13T07:18:00Z"/>
          <w:rFonts w:ascii="Times New Roman" w:hAnsi="Times New Roman" w:cs="Times New Roman"/>
          <w:sz w:val="22"/>
        </w:rPr>
      </w:pPr>
      <w:ins w:id="139" w:author="Kidwell, MarkX" w:date="2015-02-13T07:18:00Z">
        <w:r w:rsidRPr="000C247D">
          <w:rPr>
            <w:rStyle w:val="VerbatimChar"/>
            <w:rFonts w:ascii="Times New Roman" w:hAnsi="Times New Roman" w:cs="Times New Roman"/>
          </w:rPr>
          <w:t>File Object: Path to file, file format, delimiter</w:t>
        </w:r>
      </w:ins>
    </w:p>
    <w:p w14:paraId="331B87E5" w14:textId="77777777" w:rsidR="00C342DC" w:rsidRPr="000C247D" w:rsidRDefault="00B82BF1" w:rsidP="00C342DC">
      <w:pPr>
        <w:pStyle w:val="SourceCode"/>
        <w:numPr>
          <w:ilvl w:val="0"/>
          <w:numId w:val="11"/>
        </w:numPr>
        <w:rPr>
          <w:ins w:id="140" w:author="Kidwell, MarkX" w:date="2015-02-13T07:18:00Z"/>
          <w:rStyle w:val="VerbatimChar"/>
          <w:rFonts w:ascii="Times New Roman" w:hAnsi="Times New Roman" w:cs="Times New Roman"/>
        </w:rPr>
      </w:pPr>
      <w:moveToRangeStart w:id="141" w:author="Kidwell, MarkX" w:date="2015-02-13T07:18:00Z" w:name="move411575253"/>
      <w:moveTo w:id="142" w:author="Kidwell, MarkX" w:date="2015-02-13T07:18:00Z">
        <w:r w:rsidRPr="000C247D">
          <w:rPr>
            <w:rStyle w:val="VerbatimChar"/>
            <w:rFonts w:ascii="Times New Roman" w:hAnsi="Times New Roman"/>
            <w:rPrChange w:id="143" w:author="Kidwell, MarkX" w:date="2015-02-13T07:18:00Z">
              <w:rPr>
                <w:rStyle w:val="VerbatimChar"/>
              </w:rPr>
            </w:rPrChange>
          </w:rPr>
          <w:t>Source Object: Table source reference</w:t>
        </w:r>
      </w:moveTo>
      <w:moveToRangeEnd w:id="141"/>
    </w:p>
    <w:p w14:paraId="4239356E" w14:textId="77777777" w:rsidR="00C342DC" w:rsidRPr="000C247D" w:rsidRDefault="00C342DC" w:rsidP="00C342DC">
      <w:pPr>
        <w:pStyle w:val="SourceCode"/>
        <w:numPr>
          <w:ilvl w:val="0"/>
          <w:numId w:val="11"/>
        </w:numPr>
        <w:rPr>
          <w:ins w:id="144" w:author="Kidwell, MarkX" w:date="2015-02-13T07:18:00Z"/>
          <w:rStyle w:val="VerbatimChar"/>
          <w:rFonts w:ascii="Times New Roman" w:hAnsi="Times New Roman" w:cs="Times New Roman"/>
        </w:rPr>
      </w:pPr>
      <w:proofErr w:type="spellStart"/>
      <w:ins w:id="145" w:author="Kidwell, MarkX" w:date="2015-02-13T07:18:00Z">
        <w:r w:rsidRPr="000C247D">
          <w:rPr>
            <w:rStyle w:val="VerbatimChar"/>
            <w:rFonts w:ascii="Times New Roman" w:hAnsi="Times New Roman" w:cs="Times New Roman"/>
          </w:rPr>
          <w:lastRenderedPageBreak/>
          <w:t>TaskLog</w:t>
        </w:r>
        <w:proofErr w:type="spellEnd"/>
        <w:r w:rsidRPr="000C247D">
          <w:rPr>
            <w:rStyle w:val="VerbatimChar"/>
            <w:rFonts w:ascii="Times New Roman" w:hAnsi="Times New Roman" w:cs="Times New Roman"/>
          </w:rPr>
          <w:t>: Task-level identification, state</w:t>
        </w:r>
      </w:ins>
    </w:p>
    <w:p w14:paraId="27C3A39D" w14:textId="77777777" w:rsidR="00C342DC" w:rsidRPr="000C247D" w:rsidRDefault="00C342DC" w:rsidP="00C342DC">
      <w:pPr>
        <w:pStyle w:val="SourceCode"/>
        <w:numPr>
          <w:ilvl w:val="0"/>
          <w:numId w:val="11"/>
        </w:numPr>
        <w:rPr>
          <w:ins w:id="146" w:author="Kidwell, MarkX" w:date="2015-02-13T07:18:00Z"/>
          <w:rStyle w:val="VerbatimChar"/>
          <w:rFonts w:ascii="Times New Roman" w:hAnsi="Times New Roman" w:cs="Times New Roman"/>
        </w:rPr>
      </w:pPr>
      <w:proofErr w:type="spellStart"/>
      <w:ins w:id="147" w:author="Kidwell, MarkX" w:date="2015-02-13T07:18:00Z">
        <w:r w:rsidRPr="000C247D">
          <w:rPr>
            <w:rStyle w:val="VerbatimChar"/>
            <w:rFonts w:ascii="Times New Roman" w:hAnsi="Times New Roman" w:cs="Times New Roman"/>
          </w:rPr>
          <w:t>AlertLog</w:t>
        </w:r>
        <w:proofErr w:type="spellEnd"/>
        <w:r w:rsidRPr="000C247D">
          <w:rPr>
            <w:rStyle w:val="VerbatimChar"/>
            <w:rFonts w:ascii="Times New Roman" w:hAnsi="Times New Roman" w:cs="Times New Roman"/>
          </w:rPr>
          <w:t>: Alert identification, state</w:t>
        </w:r>
      </w:ins>
    </w:p>
    <w:p w14:paraId="357BF44E" w14:textId="72FEC6BF" w:rsidR="00B82BF1" w:rsidRDefault="00B82BF1" w:rsidP="00B82BF1">
      <w:r>
        <w:t>This component exposes APIs on 3 levels, through bash scripts and Java commands, and the Java component. The script API is dependent on the Java APIs, and the Java commands are dependent on the Java component.</w:t>
      </w:r>
    </w:p>
    <w:p w14:paraId="6F583212" w14:textId="77777777" w:rsidR="00B82BF1" w:rsidRDefault="00B82BF1" w:rsidP="00B82BF1">
      <w:r>
        <w:t>These APIs enable table objects to be stored to and schema objects to be retrieved from the Metadata Component using the following method signatures.</w:t>
      </w:r>
    </w:p>
    <w:p w14:paraId="2585BF4C" w14:textId="77777777" w:rsidR="00B82BF1" w:rsidRDefault="00B82BF1" w:rsidP="00B82BF1">
      <w:pPr>
        <w:numPr>
          <w:ilvl w:val="0"/>
          <w:numId w:val="7"/>
        </w:numPr>
      </w:pPr>
      <w:r>
        <w:t>Script API:</w:t>
      </w:r>
    </w:p>
    <w:p w14:paraId="170889AC" w14:textId="77777777" w:rsidR="00B82BF1" w:rsidRDefault="00B82BF1" w:rsidP="00B82BF1">
      <w:pPr>
        <w:numPr>
          <w:ilvl w:val="1"/>
          <w:numId w:val="8"/>
        </w:numPr>
      </w:pPr>
      <w:r>
        <w:t>put tables into the Metadata Component</w:t>
      </w:r>
    </w:p>
    <w:p w14:paraId="3D9654C4" w14:textId="77777777" w:rsidR="00B82BF1" w:rsidRDefault="00B82BF1" w:rsidP="00B82BF1">
      <w:pPr>
        <w:pStyle w:val="SourceCode"/>
        <w:numPr>
          <w:ilvl w:val="1"/>
          <w:numId w:val="6"/>
        </w:numPr>
      </w:pPr>
      <w:del w:id="148" w:author="Kidwell, MarkX" w:date="2015-02-13T07:18:00Z">
        <w:r>
          <w:rPr>
            <w:rStyle w:val="VerbatimChar"/>
          </w:rPr>
          <w:delText xml:space="preserve">    </w:delText>
        </w:r>
      </w:del>
      <w:r>
        <w:rPr>
          <w:rStyle w:val="VerbatimChar"/>
        </w:rPr>
        <w:t>put_sf_schemas.sh &lt;</w:t>
      </w:r>
      <w:proofErr w:type="spellStart"/>
      <w:r>
        <w:rPr>
          <w:rStyle w:val="VerbatimChar"/>
        </w:rPr>
        <w:t>tablename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filepath</w:t>
      </w:r>
      <w:proofErr w:type="spellEnd"/>
      <w:r>
        <w:rPr>
          <w:rStyle w:val="VerbatimChar"/>
        </w:rPr>
        <w:t>&gt; &lt;timestamp&gt; &lt;username&gt; &lt;</w:t>
      </w:r>
      <w:proofErr w:type="spellStart"/>
      <w:r>
        <w:rPr>
          <w:rStyle w:val="VerbatimChar"/>
        </w:rPr>
        <w:t>userpassword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usertoken</w:t>
      </w:r>
      <w:proofErr w:type="spellEnd"/>
      <w:r>
        <w:rPr>
          <w:rStyle w:val="VerbatimChar"/>
        </w:rPr>
        <w:t>&gt;</w:t>
      </w:r>
    </w:p>
    <w:p w14:paraId="4B3EAF68" w14:textId="77777777" w:rsidR="00B82BF1" w:rsidRDefault="00B82BF1" w:rsidP="00B82BF1">
      <w:pPr>
        <w:numPr>
          <w:ilvl w:val="1"/>
          <w:numId w:val="8"/>
        </w:numPr>
      </w:pPr>
      <w:r>
        <w:t>get a list of table names</w:t>
      </w:r>
    </w:p>
    <w:p w14:paraId="3EDBF835" w14:textId="77777777" w:rsidR="00B82BF1" w:rsidRPr="000B058A" w:rsidRDefault="00B82BF1" w:rsidP="00B82BF1">
      <w:pPr>
        <w:pStyle w:val="SourceCode"/>
        <w:numPr>
          <w:ilvl w:val="1"/>
          <w:numId w:val="6"/>
        </w:numPr>
        <w:rPr>
          <w:rStyle w:val="VerbatimChar"/>
          <w:rFonts w:asciiTheme="minorHAnsi" w:hAnsiTheme="minorHAnsi"/>
          <w:sz w:val="24"/>
          <w:rPrChange w:id="149" w:author="Kidwell, MarkX" w:date="2015-02-13T07:18:00Z">
            <w:rPr/>
          </w:rPrChange>
        </w:rPr>
      </w:pPr>
      <w:del w:id="150" w:author="Kidwell, MarkX" w:date="2015-02-13T07:18:00Z">
        <w:r>
          <w:rPr>
            <w:rStyle w:val="VerbatimChar"/>
          </w:rPr>
          <w:delText xml:space="preserve">    </w:delText>
        </w:r>
      </w:del>
      <w:r>
        <w:rPr>
          <w:rStyle w:val="VerbatimChar"/>
        </w:rPr>
        <w:t>put_md_table_names.sh &lt;</w:t>
      </w:r>
      <w:proofErr w:type="spellStart"/>
      <w:r>
        <w:rPr>
          <w:rStyle w:val="VerbatimChar"/>
        </w:rPr>
        <w:t>datasource</w:t>
      </w:r>
      <w:proofErr w:type="spellEnd"/>
      <w:r>
        <w:rPr>
          <w:rStyle w:val="VerbatimChar"/>
        </w:rPr>
        <w:t>&gt; &lt;timestamp&gt;</w:t>
      </w:r>
    </w:p>
    <w:p w14:paraId="17CDD16A" w14:textId="2399CAA7" w:rsidR="00B82BF1" w:rsidRDefault="00B82BF1">
      <w:pPr>
        <w:pStyle w:val="SourceCode"/>
        <w:numPr>
          <w:ilvl w:val="1"/>
          <w:numId w:val="16"/>
        </w:numPr>
        <w:pPrChange w:id="151" w:author="Kidwell, MarkX" w:date="2015-02-13T07:18:00Z">
          <w:pPr>
            <w:numPr>
              <w:ilvl w:val="1"/>
              <w:numId w:val="8"/>
            </w:numPr>
            <w:tabs>
              <w:tab w:val="num" w:pos="720"/>
            </w:tabs>
            <w:ind w:left="1200" w:hanging="480"/>
          </w:pPr>
        </w:pPrChange>
      </w:pPr>
      <w:moveToRangeStart w:id="152" w:author="Kidwell, MarkX" w:date="2015-02-13T07:18:00Z" w:name="move411575254"/>
      <w:moveTo w:id="153" w:author="Kidwell, MarkX" w:date="2015-02-13T07:18:00Z">
        <w:r>
          <w:t>get column names for a given table</w:t>
        </w:r>
      </w:moveTo>
      <w:moveFromRangeStart w:id="154" w:author="Kidwell, MarkX" w:date="2015-02-13T07:18:00Z" w:name="move411575255"/>
      <w:moveToRangeEnd w:id="152"/>
      <w:moveFrom w:id="155" w:author="Kidwell, MarkX" w:date="2015-02-13T07:18:00Z">
        <w:r>
          <w:t>get column names for a given table</w:t>
        </w:r>
      </w:moveFrom>
    </w:p>
    <w:moveFromRangeEnd w:id="154"/>
    <w:p w14:paraId="4DE77FE9" w14:textId="77777777" w:rsidR="00B82BF1" w:rsidRDefault="00B82BF1" w:rsidP="00B82BF1">
      <w:pPr>
        <w:pStyle w:val="SourceCode"/>
        <w:numPr>
          <w:ilvl w:val="1"/>
          <w:numId w:val="6"/>
        </w:numPr>
      </w:pPr>
      <w:del w:id="156" w:author="Kidwell, MarkX" w:date="2015-02-13T07:18:00Z">
        <w:r>
          <w:rPr>
            <w:rStyle w:val="VerbatimChar"/>
          </w:rPr>
          <w:delText xml:space="preserve">    </w:delText>
        </w:r>
      </w:del>
      <w:r>
        <w:rPr>
          <w:rStyle w:val="VerbatimChar"/>
        </w:rPr>
        <w:t>get_md_column_names.sh &lt;</w:t>
      </w:r>
      <w:proofErr w:type="spellStart"/>
      <w:r>
        <w:rPr>
          <w:rStyle w:val="VerbatimChar"/>
        </w:rPr>
        <w:t>datasource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tablename</w:t>
      </w:r>
      <w:proofErr w:type="spellEnd"/>
      <w:r>
        <w:rPr>
          <w:rStyle w:val="VerbatimChar"/>
        </w:rPr>
        <w:t>&gt; &lt;timestamp&gt;</w:t>
      </w:r>
    </w:p>
    <w:p w14:paraId="21B70823" w14:textId="77777777" w:rsidR="000B058A" w:rsidRDefault="000B058A" w:rsidP="000B058A">
      <w:pPr>
        <w:numPr>
          <w:ilvl w:val="1"/>
          <w:numId w:val="14"/>
        </w:numPr>
        <w:rPr>
          <w:ins w:id="157" w:author="Kidwell, MarkX" w:date="2015-02-13T07:18:00Z"/>
        </w:rPr>
      </w:pPr>
      <w:ins w:id="158" w:author="Kidwell, MarkX" w:date="2015-02-13T07:18:00Z">
        <w:r>
          <w:t>log information for a given task</w:t>
        </w:r>
      </w:ins>
    </w:p>
    <w:p w14:paraId="05BFE848" w14:textId="77777777" w:rsidR="000B058A" w:rsidRDefault="000B058A" w:rsidP="000B058A">
      <w:pPr>
        <w:pStyle w:val="SourceCode"/>
        <w:numPr>
          <w:ilvl w:val="1"/>
          <w:numId w:val="6"/>
        </w:numPr>
        <w:rPr>
          <w:ins w:id="159" w:author="Kidwell, MarkX" w:date="2015-02-13T07:18:00Z"/>
        </w:rPr>
      </w:pPr>
      <w:ins w:id="160" w:author="Kidwell, MarkX" w:date="2015-02-13T07:18:00Z">
        <w:r>
          <w:rPr>
            <w:rStyle w:val="VerbatimChar"/>
          </w:rPr>
          <w:t xml:space="preserve">log_task.sh </w:t>
        </w:r>
        <w:r w:rsidRPr="000B058A">
          <w:rPr>
            <w:rStyle w:val="VerbatimChar"/>
          </w:rPr>
          <w:t>&lt;job id&gt; &lt;task name&gt; &lt;object name&gt; &lt;</w:t>
        </w:r>
        <w:proofErr w:type="spellStart"/>
        <w:r w:rsidRPr="000B058A">
          <w:rPr>
            <w:rStyle w:val="VerbatimChar"/>
          </w:rPr>
          <w:t>cmd</w:t>
        </w:r>
        <w:proofErr w:type="spellEnd"/>
        <w:r w:rsidRPr="000B058A">
          <w:rPr>
            <w:rStyle w:val="VerbatimChar"/>
          </w:rPr>
          <w:t xml:space="preserve"> line&gt; &lt;</w:t>
        </w:r>
        <w:proofErr w:type="spellStart"/>
        <w:r w:rsidRPr="000B058A">
          <w:rPr>
            <w:rStyle w:val="VerbatimChar"/>
          </w:rPr>
          <w:t>env</w:t>
        </w:r>
        <w:proofErr w:type="spellEnd"/>
        <w:r w:rsidRPr="000B058A">
          <w:rPr>
            <w:rStyle w:val="VerbatimChar"/>
          </w:rPr>
          <w:t xml:space="preserve"> path&gt; &lt;event type&gt; &lt;event time&gt; &lt;log path&gt; &lt;host&gt; &lt;status&gt; &lt;rows processed&gt;</w:t>
        </w:r>
      </w:ins>
    </w:p>
    <w:p w14:paraId="2E3EC329" w14:textId="77777777" w:rsidR="000B058A" w:rsidRDefault="000B058A" w:rsidP="000B058A">
      <w:pPr>
        <w:numPr>
          <w:ilvl w:val="1"/>
          <w:numId w:val="15"/>
        </w:numPr>
        <w:rPr>
          <w:ins w:id="161" w:author="Kidwell, MarkX" w:date="2015-02-13T07:18:00Z"/>
        </w:rPr>
      </w:pPr>
      <w:ins w:id="162" w:author="Kidwell, MarkX" w:date="2015-02-13T07:18:00Z">
        <w:r>
          <w:t>log information for a given alert</w:t>
        </w:r>
      </w:ins>
    </w:p>
    <w:p w14:paraId="37C473CA" w14:textId="77777777" w:rsidR="00EB7E29" w:rsidRPr="00EB7E29" w:rsidRDefault="000B058A" w:rsidP="00EB7E29">
      <w:pPr>
        <w:pStyle w:val="SourceCode"/>
        <w:numPr>
          <w:ilvl w:val="1"/>
          <w:numId w:val="6"/>
        </w:numPr>
        <w:rPr>
          <w:rStyle w:val="VerbatimChar"/>
          <w:rFonts w:asciiTheme="minorHAnsi" w:hAnsiTheme="minorHAnsi"/>
          <w:sz w:val="24"/>
        </w:rPr>
      </w:pPr>
      <w:ins w:id="163" w:author="Kidwell, MarkX" w:date="2015-02-13T07:18:00Z">
        <w:r>
          <w:rPr>
            <w:rStyle w:val="VerbatimChar"/>
          </w:rPr>
          <w:t xml:space="preserve">log_alert.sh </w:t>
        </w:r>
        <w:r w:rsidRPr="000B058A">
          <w:rPr>
            <w:rStyle w:val="VerbatimChar"/>
          </w:rPr>
          <w:t>&lt;job id&gt; &lt;task name&gt; &lt;object name&gt; &lt;</w:t>
        </w:r>
        <w:proofErr w:type="spellStart"/>
        <w:r w:rsidRPr="000B058A">
          <w:rPr>
            <w:rStyle w:val="VerbatimChar"/>
          </w:rPr>
          <w:t>cmd</w:t>
        </w:r>
        <w:proofErr w:type="spellEnd"/>
        <w:r w:rsidRPr="000B058A">
          <w:rPr>
            <w:rStyle w:val="VerbatimChar"/>
          </w:rPr>
          <w:t xml:space="preserve"> line&gt; &lt;</w:t>
        </w:r>
        <w:proofErr w:type="spellStart"/>
        <w:r w:rsidRPr="000B058A">
          <w:rPr>
            <w:rStyle w:val="VerbatimChar"/>
          </w:rPr>
          <w:t>env</w:t>
        </w:r>
        <w:proofErr w:type="spellEnd"/>
        <w:r w:rsidRPr="000B058A">
          <w:rPr>
            <w:rStyle w:val="VerbatimChar"/>
          </w:rPr>
          <w:t xml:space="preserve"> path&gt; &lt;event type&gt; &lt;event time&gt; &lt;log path&gt; &lt;host&gt; &lt;status&gt; &lt;rows processed&gt;</w:t>
        </w:r>
        <w:r>
          <w:rPr>
            <w:rStyle w:val="VerbatimChar"/>
          </w:rPr>
          <w:t xml:space="preserve"> &lt;</w:t>
        </w:r>
        <w:proofErr w:type="spellStart"/>
        <w:r>
          <w:rPr>
            <w:rStyle w:val="VerbatimChar"/>
          </w:rPr>
          <w:t>desc</w:t>
        </w:r>
        <w:proofErr w:type="spellEnd"/>
        <w:r>
          <w:rPr>
            <w:rStyle w:val="VerbatimChar"/>
          </w:rPr>
          <w:t>&gt; &lt;action&gt;</w:t>
        </w:r>
      </w:ins>
    </w:p>
    <w:p w14:paraId="4522F485" w14:textId="069ADA9D" w:rsidR="00B82BF1" w:rsidRDefault="00B82BF1" w:rsidP="00EB7E29">
      <w:pPr>
        <w:pStyle w:val="SourceCode"/>
        <w:numPr>
          <w:ilvl w:val="0"/>
          <w:numId w:val="6"/>
        </w:numPr>
      </w:pPr>
      <w:r>
        <w:t>Java Command API:</w:t>
      </w:r>
    </w:p>
    <w:p w14:paraId="690B7B37" w14:textId="77777777" w:rsidR="00B82BF1" w:rsidRDefault="00B82BF1" w:rsidP="00B82BF1">
      <w:pPr>
        <w:numPr>
          <w:ilvl w:val="1"/>
          <w:numId w:val="9"/>
        </w:numPr>
      </w:pPr>
      <w:r>
        <w:t>put tables into the Metadata Component</w:t>
      </w:r>
    </w:p>
    <w:p w14:paraId="7882D235" w14:textId="77777777" w:rsidR="00B82BF1" w:rsidRDefault="00B82BF1" w:rsidP="00B82BF1">
      <w:pPr>
        <w:pStyle w:val="SourceCode"/>
        <w:numPr>
          <w:ilvl w:val="1"/>
          <w:numId w:val="6"/>
        </w:numPr>
      </w:pPr>
      <w:del w:id="164" w:author="Kidwell, MarkX" w:date="2015-02-13T07:18:00Z">
        <w:r>
          <w:rPr>
            <w:rStyle w:val="VerbatimChar"/>
          </w:rPr>
          <w:delText xml:space="preserve">    </w:delText>
        </w:r>
      </w:del>
      <w:proofErr w:type="spellStart"/>
      <w:r>
        <w:rPr>
          <w:rStyle w:val="VerbatimChar"/>
        </w:rPr>
        <w:t>SFClientCmd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putSchema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tablename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filepath</w:t>
      </w:r>
      <w:proofErr w:type="spellEnd"/>
      <w:r>
        <w:rPr>
          <w:rStyle w:val="VerbatimChar"/>
        </w:rPr>
        <w:t>&gt; &lt;username&gt; &lt;</w:t>
      </w:r>
      <w:proofErr w:type="spellStart"/>
      <w:r>
        <w:rPr>
          <w:rStyle w:val="VerbatimChar"/>
        </w:rPr>
        <w:t>userpassword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usertoken</w:t>
      </w:r>
      <w:proofErr w:type="spellEnd"/>
      <w:r>
        <w:rPr>
          <w:rStyle w:val="VerbatimChar"/>
        </w:rPr>
        <w:t>&gt;</w:t>
      </w:r>
    </w:p>
    <w:p w14:paraId="4DC7244E" w14:textId="77777777" w:rsidR="00B82BF1" w:rsidRDefault="00B82BF1" w:rsidP="00B82BF1">
      <w:pPr>
        <w:numPr>
          <w:ilvl w:val="1"/>
          <w:numId w:val="9"/>
        </w:numPr>
      </w:pPr>
      <w:r>
        <w:t>get a list of table names</w:t>
      </w:r>
    </w:p>
    <w:p w14:paraId="087A8C44" w14:textId="3F8FED99" w:rsidR="00B82BF1" w:rsidRDefault="00B82BF1">
      <w:pPr>
        <w:pStyle w:val="SourceCode"/>
        <w:numPr>
          <w:ilvl w:val="1"/>
          <w:numId w:val="6"/>
        </w:numPr>
        <w:pPrChange w:id="165" w:author="Kidwell, MarkX" w:date="2015-02-13T07:18:00Z">
          <w:pPr>
            <w:numPr>
              <w:ilvl w:val="1"/>
              <w:numId w:val="9"/>
            </w:numPr>
            <w:tabs>
              <w:tab w:val="num" w:pos="720"/>
            </w:tabs>
            <w:ind w:left="1200" w:hanging="480"/>
          </w:pPr>
        </w:pPrChange>
      </w:pPr>
      <w:del w:id="166" w:author="Kidwell, MarkX" w:date="2015-02-13T07:18:00Z">
        <w:r>
          <w:rPr>
            <w:rStyle w:val="VerbatimChar"/>
          </w:rPr>
          <w:delText xml:space="preserve">    </w:delText>
        </w:r>
      </w:del>
      <w:proofErr w:type="spellStart"/>
      <w:r>
        <w:rPr>
          <w:rStyle w:val="VerbatimChar"/>
        </w:rPr>
        <w:t>MDClientCmd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listables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datasource</w:t>
      </w:r>
      <w:proofErr w:type="spellEnd"/>
      <w:r>
        <w:rPr>
          <w:rStyle w:val="VerbatimChar"/>
        </w:rPr>
        <w:t>&gt; &lt;timestamp&gt;</w:t>
      </w:r>
      <w:moveFromRangeStart w:id="167" w:author="Kidwell, MarkX" w:date="2015-02-13T07:18:00Z" w:name="move411575254"/>
      <w:moveFrom w:id="168" w:author="Kidwell, MarkX" w:date="2015-02-13T07:18:00Z">
        <w:r>
          <w:t>get column names for a given table</w:t>
        </w:r>
      </w:moveFrom>
    </w:p>
    <w:moveFromRangeEnd w:id="167"/>
    <w:p w14:paraId="577D5112" w14:textId="77777777" w:rsidR="00B82BF1" w:rsidRDefault="00B82BF1">
      <w:pPr>
        <w:numPr>
          <w:ilvl w:val="1"/>
          <w:numId w:val="17"/>
        </w:numPr>
        <w:pPrChange w:id="169" w:author="Kidwell, MarkX" w:date="2015-02-13T07:18:00Z">
          <w:pPr>
            <w:numPr>
              <w:ilvl w:val="1"/>
              <w:numId w:val="8"/>
            </w:numPr>
            <w:tabs>
              <w:tab w:val="num" w:pos="720"/>
            </w:tabs>
            <w:ind w:left="1200" w:hanging="480"/>
          </w:pPr>
        </w:pPrChange>
      </w:pPr>
      <w:del w:id="170" w:author="Kidwell, MarkX" w:date="2015-02-13T07:18:00Z">
        <w:r>
          <w:rPr>
            <w:rStyle w:val="VerbatimChar"/>
          </w:rPr>
          <w:delText xml:space="preserve">    </w:delText>
        </w:r>
      </w:del>
      <w:moveToRangeStart w:id="171" w:author="Kidwell, MarkX" w:date="2015-02-13T07:18:00Z" w:name="move411575255"/>
      <w:moveTo w:id="172" w:author="Kidwell, MarkX" w:date="2015-02-13T07:18:00Z">
        <w:r>
          <w:t>get column names for a given table</w:t>
        </w:r>
      </w:moveTo>
    </w:p>
    <w:moveToRangeEnd w:id="171"/>
    <w:p w14:paraId="6063D229" w14:textId="77777777" w:rsidR="00B82BF1" w:rsidRDefault="00B82BF1" w:rsidP="00B82BF1">
      <w:pPr>
        <w:pStyle w:val="SourceCode"/>
        <w:numPr>
          <w:ilvl w:val="1"/>
          <w:numId w:val="6"/>
        </w:numPr>
      </w:pPr>
      <w:proofErr w:type="spellStart"/>
      <w:r>
        <w:rPr>
          <w:rStyle w:val="VerbatimChar"/>
        </w:rPr>
        <w:t>MDClientCmd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getcolumns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datasource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tablename</w:t>
      </w:r>
      <w:proofErr w:type="spellEnd"/>
      <w:r>
        <w:rPr>
          <w:rStyle w:val="VerbatimChar"/>
        </w:rPr>
        <w:t>&gt; &lt;timestamp&gt;</w:t>
      </w:r>
    </w:p>
    <w:p w14:paraId="7D9C12C6" w14:textId="77777777" w:rsidR="00C62681" w:rsidRDefault="00C62681" w:rsidP="00C62681">
      <w:pPr>
        <w:pStyle w:val="ListParagraph"/>
        <w:numPr>
          <w:ilvl w:val="0"/>
          <w:numId w:val="24"/>
        </w:numPr>
        <w:rPr>
          <w:ins w:id="173" w:author="Kidwell, MarkX" w:date="2015-02-13T07:18:00Z"/>
        </w:rPr>
      </w:pPr>
      <w:ins w:id="174" w:author="Kidwell, MarkX" w:date="2015-02-13T07:18:00Z">
        <w:r>
          <w:t>put information for a given task</w:t>
        </w:r>
      </w:ins>
    </w:p>
    <w:p w14:paraId="67894411" w14:textId="77777777" w:rsidR="00C62681" w:rsidRPr="00D403C3" w:rsidRDefault="00C62681" w:rsidP="00C62681">
      <w:pPr>
        <w:pStyle w:val="SourceCode"/>
        <w:numPr>
          <w:ilvl w:val="1"/>
          <w:numId w:val="6"/>
        </w:numPr>
        <w:rPr>
          <w:ins w:id="175" w:author="Kidwell, MarkX" w:date="2015-02-13T07:18:00Z"/>
          <w:rStyle w:val="VerbatimChar"/>
          <w:rFonts w:asciiTheme="minorHAnsi" w:hAnsiTheme="minorHAnsi"/>
          <w:sz w:val="24"/>
        </w:rPr>
      </w:pPr>
      <w:proofErr w:type="spellStart"/>
      <w:ins w:id="176" w:author="Kidwell, MarkX" w:date="2015-02-13T07:18:00Z">
        <w:r>
          <w:rPr>
            <w:rStyle w:val="VerbatimChar"/>
          </w:rPr>
          <w:lastRenderedPageBreak/>
          <w:t>LClientCmd</w:t>
        </w:r>
        <w:proofErr w:type="spellEnd"/>
        <w:r>
          <w:rPr>
            <w:rStyle w:val="VerbatimChar"/>
          </w:rPr>
          <w:t xml:space="preserve"> </w:t>
        </w:r>
        <w:proofErr w:type="spellStart"/>
        <w:r>
          <w:rPr>
            <w:rStyle w:val="VerbatimChar"/>
          </w:rPr>
          <w:t>puttaskentry</w:t>
        </w:r>
        <w:proofErr w:type="spellEnd"/>
        <w:r>
          <w:rPr>
            <w:rStyle w:val="VerbatimChar"/>
          </w:rPr>
          <w:t xml:space="preserve"> &lt;task id&gt; &lt;task </w:t>
        </w:r>
        <w:r w:rsidRPr="000B058A">
          <w:rPr>
            <w:rStyle w:val="VerbatimChar"/>
          </w:rPr>
          <w:t>name&gt; &lt;object name&gt; &lt;</w:t>
        </w:r>
        <w:proofErr w:type="spellStart"/>
        <w:r w:rsidRPr="000B058A">
          <w:rPr>
            <w:rStyle w:val="VerbatimChar"/>
          </w:rPr>
          <w:t>cmd</w:t>
        </w:r>
        <w:proofErr w:type="spellEnd"/>
        <w:r w:rsidRPr="000B058A">
          <w:rPr>
            <w:rStyle w:val="VerbatimChar"/>
          </w:rPr>
          <w:t xml:space="preserve"> line&gt; &lt;</w:t>
        </w:r>
        <w:proofErr w:type="spellStart"/>
        <w:r w:rsidRPr="000B058A">
          <w:rPr>
            <w:rStyle w:val="VerbatimChar"/>
          </w:rPr>
          <w:t>env</w:t>
        </w:r>
        <w:proofErr w:type="spellEnd"/>
        <w:r w:rsidRPr="000B058A">
          <w:rPr>
            <w:rStyle w:val="VerbatimChar"/>
          </w:rPr>
          <w:t xml:space="preserve"> path&gt; &lt;event type&gt; &lt;event time&gt; &lt;log path&gt; &lt;host&gt; &lt;status&gt; &lt;rows processed&gt;</w:t>
        </w:r>
      </w:ins>
    </w:p>
    <w:p w14:paraId="1805300C" w14:textId="77777777" w:rsidR="00C62681" w:rsidRDefault="00C62681" w:rsidP="00C62681">
      <w:pPr>
        <w:pStyle w:val="ListParagraph"/>
        <w:numPr>
          <w:ilvl w:val="1"/>
          <w:numId w:val="25"/>
        </w:numPr>
        <w:rPr>
          <w:ins w:id="177" w:author="Kidwell, MarkX" w:date="2015-02-13T07:18:00Z"/>
        </w:rPr>
      </w:pPr>
      <w:ins w:id="178" w:author="Kidwell, MarkX" w:date="2015-02-13T07:18:00Z">
        <w:r>
          <w:t>get information for a given task</w:t>
        </w:r>
      </w:ins>
    </w:p>
    <w:p w14:paraId="1A10F71B" w14:textId="77777777" w:rsidR="00C62681" w:rsidRPr="00D403C3" w:rsidRDefault="00B660B9" w:rsidP="00C62681">
      <w:pPr>
        <w:pStyle w:val="SourceCode"/>
        <w:numPr>
          <w:ilvl w:val="1"/>
          <w:numId w:val="6"/>
        </w:numPr>
        <w:rPr>
          <w:ins w:id="179" w:author="Kidwell, MarkX" w:date="2015-02-13T07:18:00Z"/>
          <w:rStyle w:val="VerbatimChar"/>
          <w:rFonts w:asciiTheme="minorHAnsi" w:hAnsiTheme="minorHAnsi"/>
          <w:sz w:val="24"/>
        </w:rPr>
      </w:pPr>
      <w:proofErr w:type="spellStart"/>
      <w:ins w:id="180" w:author="Kidwell, MarkX" w:date="2015-02-13T07:18:00Z">
        <w:r>
          <w:rPr>
            <w:rStyle w:val="VerbatimChar"/>
          </w:rPr>
          <w:t>LClientCmd</w:t>
        </w:r>
        <w:proofErr w:type="spellEnd"/>
        <w:r>
          <w:rPr>
            <w:rStyle w:val="VerbatimChar"/>
          </w:rPr>
          <w:t xml:space="preserve"> </w:t>
        </w:r>
        <w:proofErr w:type="spellStart"/>
        <w:r>
          <w:rPr>
            <w:rStyle w:val="VerbatimChar"/>
          </w:rPr>
          <w:t>get</w:t>
        </w:r>
        <w:r w:rsidR="00C62681">
          <w:rPr>
            <w:rStyle w:val="VerbatimChar"/>
          </w:rPr>
          <w:t>taskentry</w:t>
        </w:r>
        <w:proofErr w:type="spellEnd"/>
        <w:r w:rsidR="00C62681">
          <w:rPr>
            <w:rStyle w:val="VerbatimChar"/>
          </w:rPr>
          <w:t xml:space="preserve"> &lt;task </w:t>
        </w:r>
        <w:r>
          <w:rPr>
            <w:rStyle w:val="VerbatimChar"/>
          </w:rPr>
          <w:t>id&gt;</w:t>
        </w:r>
      </w:ins>
    </w:p>
    <w:p w14:paraId="17E489DF" w14:textId="77777777" w:rsidR="000D6D6E" w:rsidRDefault="00D403C3" w:rsidP="0059348B">
      <w:pPr>
        <w:pStyle w:val="SourceCode"/>
        <w:numPr>
          <w:ilvl w:val="1"/>
          <w:numId w:val="20"/>
        </w:numPr>
        <w:rPr>
          <w:ins w:id="181" w:author="Kidwell, MarkX" w:date="2015-02-13T07:18:00Z"/>
        </w:rPr>
      </w:pPr>
      <w:ins w:id="182" w:author="Kidwell, MarkX" w:date="2015-02-13T07:18:00Z">
        <w:r>
          <w:t xml:space="preserve">put </w:t>
        </w:r>
        <w:r w:rsidR="000D6D6E">
          <w:t>information for a given alert</w:t>
        </w:r>
      </w:ins>
    </w:p>
    <w:p w14:paraId="3589F94B" w14:textId="77777777" w:rsidR="000D6D6E" w:rsidRPr="0059348B" w:rsidRDefault="000D6D6E" w:rsidP="000D6D6E">
      <w:pPr>
        <w:pStyle w:val="SourceCode"/>
        <w:numPr>
          <w:ilvl w:val="1"/>
          <w:numId w:val="6"/>
        </w:numPr>
        <w:rPr>
          <w:ins w:id="183" w:author="Kidwell, MarkX" w:date="2015-02-13T07:18:00Z"/>
          <w:rStyle w:val="VerbatimChar"/>
          <w:rFonts w:asciiTheme="minorHAnsi" w:hAnsiTheme="minorHAnsi"/>
          <w:sz w:val="24"/>
        </w:rPr>
      </w:pPr>
      <w:proofErr w:type="spellStart"/>
      <w:ins w:id="184" w:author="Kidwell, MarkX" w:date="2015-02-13T07:18:00Z">
        <w:r>
          <w:rPr>
            <w:rStyle w:val="VerbatimChar"/>
          </w:rPr>
          <w:t>LClientCmd</w:t>
        </w:r>
        <w:proofErr w:type="spellEnd"/>
        <w:r>
          <w:rPr>
            <w:rStyle w:val="VerbatimChar"/>
          </w:rPr>
          <w:t xml:space="preserve"> </w:t>
        </w:r>
        <w:proofErr w:type="spellStart"/>
        <w:r>
          <w:rPr>
            <w:rStyle w:val="VerbatimChar"/>
          </w:rPr>
          <w:t>putalertentry</w:t>
        </w:r>
        <w:proofErr w:type="spellEnd"/>
        <w:r>
          <w:rPr>
            <w:rStyle w:val="VerbatimChar"/>
          </w:rPr>
          <w:t xml:space="preserve"> </w:t>
        </w:r>
        <w:r w:rsidR="009B47D8">
          <w:rPr>
            <w:rStyle w:val="VerbatimChar"/>
          </w:rPr>
          <w:t xml:space="preserve">&lt;task </w:t>
        </w:r>
        <w:r w:rsidR="00D403C3">
          <w:rPr>
            <w:rStyle w:val="VerbatimChar"/>
          </w:rPr>
          <w:t xml:space="preserve">id&gt; </w:t>
        </w:r>
        <w:r w:rsidR="009B47D8">
          <w:rPr>
            <w:rStyle w:val="VerbatimChar"/>
          </w:rPr>
          <w:t xml:space="preserve">&lt;task </w:t>
        </w:r>
        <w:r w:rsidR="000B1A57" w:rsidRPr="000B058A">
          <w:rPr>
            <w:rStyle w:val="VerbatimChar"/>
          </w:rPr>
          <w:t>name&gt; &lt;object name&gt; &lt;</w:t>
        </w:r>
        <w:proofErr w:type="spellStart"/>
        <w:r w:rsidR="000B1A57" w:rsidRPr="000B058A">
          <w:rPr>
            <w:rStyle w:val="VerbatimChar"/>
          </w:rPr>
          <w:t>cmd</w:t>
        </w:r>
        <w:proofErr w:type="spellEnd"/>
        <w:r w:rsidR="000B1A57" w:rsidRPr="000B058A">
          <w:rPr>
            <w:rStyle w:val="VerbatimChar"/>
          </w:rPr>
          <w:t xml:space="preserve"> line&gt; &lt;</w:t>
        </w:r>
        <w:proofErr w:type="spellStart"/>
        <w:r w:rsidR="000B1A57" w:rsidRPr="000B058A">
          <w:rPr>
            <w:rStyle w:val="VerbatimChar"/>
          </w:rPr>
          <w:t>env</w:t>
        </w:r>
        <w:proofErr w:type="spellEnd"/>
        <w:r w:rsidR="000B1A57" w:rsidRPr="000B058A">
          <w:rPr>
            <w:rStyle w:val="VerbatimChar"/>
          </w:rPr>
          <w:t xml:space="preserve"> path&gt; &lt;event type&gt; &lt;event time&gt; &lt;log path&gt; &lt;host&gt; &lt;status&gt; &lt;rows processed&gt;</w:t>
        </w:r>
        <w:r w:rsidR="000B1A57">
          <w:rPr>
            <w:rStyle w:val="VerbatimChar"/>
          </w:rPr>
          <w:t xml:space="preserve"> &lt;</w:t>
        </w:r>
        <w:proofErr w:type="spellStart"/>
        <w:r w:rsidR="000B1A57">
          <w:rPr>
            <w:rStyle w:val="VerbatimChar"/>
          </w:rPr>
          <w:t>desc</w:t>
        </w:r>
        <w:proofErr w:type="spellEnd"/>
        <w:r w:rsidR="000B1A57">
          <w:rPr>
            <w:rStyle w:val="VerbatimChar"/>
          </w:rPr>
          <w:t>&gt; &lt;action&gt;</w:t>
        </w:r>
      </w:ins>
    </w:p>
    <w:p w14:paraId="092D7E74" w14:textId="77777777" w:rsidR="0059348B" w:rsidRDefault="0059348B" w:rsidP="0059348B">
      <w:pPr>
        <w:pStyle w:val="ListParagraph"/>
        <w:numPr>
          <w:ilvl w:val="1"/>
          <w:numId w:val="26"/>
        </w:numPr>
        <w:rPr>
          <w:ins w:id="185" w:author="Kidwell, MarkX" w:date="2015-02-13T07:18:00Z"/>
        </w:rPr>
      </w:pPr>
      <w:ins w:id="186" w:author="Kidwell, MarkX" w:date="2015-02-13T07:18:00Z">
        <w:r>
          <w:t>get information for a given alert</w:t>
        </w:r>
      </w:ins>
    </w:p>
    <w:p w14:paraId="21D5B5EF" w14:textId="77777777" w:rsidR="00EB7E29" w:rsidRDefault="0059348B" w:rsidP="00EB7E29">
      <w:pPr>
        <w:pStyle w:val="SourceCode"/>
        <w:numPr>
          <w:ilvl w:val="1"/>
          <w:numId w:val="6"/>
        </w:numPr>
        <w:rPr>
          <w:rStyle w:val="VerbatimChar"/>
          <w:rFonts w:asciiTheme="minorHAnsi" w:hAnsiTheme="minorHAnsi"/>
          <w:sz w:val="24"/>
        </w:rPr>
      </w:pPr>
      <w:proofErr w:type="spellStart"/>
      <w:ins w:id="187" w:author="Kidwell, MarkX" w:date="2015-02-13T07:18:00Z">
        <w:r>
          <w:rPr>
            <w:rStyle w:val="VerbatimChar"/>
          </w:rPr>
          <w:t>LClientCmd</w:t>
        </w:r>
        <w:proofErr w:type="spellEnd"/>
        <w:r>
          <w:rPr>
            <w:rStyle w:val="VerbatimChar"/>
          </w:rPr>
          <w:t xml:space="preserve"> </w:t>
        </w:r>
        <w:proofErr w:type="spellStart"/>
        <w:r>
          <w:rPr>
            <w:rStyle w:val="VerbatimChar"/>
          </w:rPr>
          <w:t>getalertentry</w:t>
        </w:r>
        <w:proofErr w:type="spellEnd"/>
        <w:r>
          <w:rPr>
            <w:rStyle w:val="VerbatimChar"/>
          </w:rPr>
          <w:t xml:space="preserve"> &lt;task id&gt;</w:t>
        </w:r>
      </w:ins>
    </w:p>
    <w:p w14:paraId="70825758" w14:textId="1EB15EB4" w:rsidR="00B82BF1" w:rsidRDefault="00B82BF1" w:rsidP="00EB7E29">
      <w:pPr>
        <w:pStyle w:val="SourceCode"/>
        <w:numPr>
          <w:ilvl w:val="0"/>
          <w:numId w:val="6"/>
        </w:numPr>
      </w:pPr>
      <w:r>
        <w:t>Java Component API:</w:t>
      </w:r>
    </w:p>
    <w:p w14:paraId="535DACC0" w14:textId="77777777" w:rsidR="00B82BF1" w:rsidRDefault="00B82BF1" w:rsidP="00B82BF1">
      <w:pPr>
        <w:numPr>
          <w:ilvl w:val="1"/>
          <w:numId w:val="10"/>
        </w:numPr>
      </w:pPr>
      <w:r>
        <w:t>put a table object into the Metadata Component</w:t>
      </w:r>
    </w:p>
    <w:p w14:paraId="4BB91D3D" w14:textId="77777777" w:rsidR="00B82BF1" w:rsidRDefault="00B82BF1" w:rsidP="00B82BF1">
      <w:pPr>
        <w:pStyle w:val="SourceCode"/>
        <w:numPr>
          <w:ilvl w:val="1"/>
          <w:numId w:val="6"/>
        </w:numPr>
      </w:pPr>
      <w:del w:id="188" w:author="Kidwell, MarkX" w:date="2015-02-13T07:18:00Z">
        <w:r>
          <w:rPr>
            <w:rStyle w:val="VerbatimChar"/>
          </w:rPr>
          <w:delText xml:space="preserve">    </w:delText>
        </w:r>
      </w:del>
      <w:proofErr w:type="spellStart"/>
      <w:r>
        <w:rPr>
          <w:rStyle w:val="VerbatimChar"/>
        </w:rPr>
        <w:t>putSchema</w:t>
      </w:r>
      <w:proofErr w:type="spellEnd"/>
      <w:r>
        <w:rPr>
          <w:rStyle w:val="VerbatimChar"/>
        </w:rPr>
        <w:t xml:space="preserve">(String </w:t>
      </w:r>
      <w:proofErr w:type="spellStart"/>
      <w:r>
        <w:rPr>
          <w:rStyle w:val="VerbatimChar"/>
        </w:rPr>
        <w:t>dataSource</w:t>
      </w:r>
      <w:proofErr w:type="spellEnd"/>
      <w:r>
        <w:rPr>
          <w:rStyle w:val="VerbatimChar"/>
        </w:rPr>
        <w:t xml:space="preserve">, String </w:t>
      </w:r>
      <w:proofErr w:type="spellStart"/>
      <w:r>
        <w:rPr>
          <w:rStyle w:val="VerbatimChar"/>
        </w:rPr>
        <w:t>objectType</w:t>
      </w:r>
      <w:proofErr w:type="spellEnd"/>
      <w:r>
        <w:rPr>
          <w:rStyle w:val="VerbatimChar"/>
        </w:rPr>
        <w:t xml:space="preserve">, String </w:t>
      </w:r>
      <w:proofErr w:type="spellStart"/>
      <w:r>
        <w:rPr>
          <w:rStyle w:val="VerbatimChar"/>
        </w:rPr>
        <w:t>ts</w:t>
      </w:r>
      <w:proofErr w:type="spellEnd"/>
      <w:r>
        <w:rPr>
          <w:rStyle w:val="VerbatimChar"/>
        </w:rPr>
        <w:t xml:space="preserve">, String </w:t>
      </w:r>
      <w:proofErr w:type="spellStart"/>
      <w:r>
        <w:rPr>
          <w:rStyle w:val="VerbatimChar"/>
        </w:rPr>
        <w:t>filePath</w:t>
      </w:r>
      <w:proofErr w:type="spellEnd"/>
      <w:r>
        <w:rPr>
          <w:rStyle w:val="VerbatimChar"/>
        </w:rPr>
        <w:t xml:space="preserve">, String </w:t>
      </w:r>
      <w:proofErr w:type="spellStart"/>
      <w:r>
        <w:rPr>
          <w:rStyle w:val="VerbatimChar"/>
        </w:rPr>
        <w:t>fileType</w:t>
      </w:r>
      <w:proofErr w:type="spellEnd"/>
      <w:r>
        <w:rPr>
          <w:rStyle w:val="VerbatimChar"/>
        </w:rPr>
        <w:t xml:space="preserve">, char delimiter, </w:t>
      </w:r>
      <w:proofErr w:type="spellStart"/>
      <w:r>
        <w:rPr>
          <w:rStyle w:val="VerbatimChar"/>
        </w:rPr>
        <w:t>SchemaTable</w:t>
      </w:r>
      <w:proofErr w:type="spellEnd"/>
      <w:r>
        <w:rPr>
          <w:rStyle w:val="VerbatimChar"/>
        </w:rPr>
        <w:t xml:space="preserve"> schema)</w:t>
      </w:r>
    </w:p>
    <w:p w14:paraId="17A37EAF" w14:textId="77777777" w:rsidR="00B82BF1" w:rsidRDefault="00B82BF1" w:rsidP="00B82BF1">
      <w:pPr>
        <w:numPr>
          <w:ilvl w:val="1"/>
          <w:numId w:val="10"/>
        </w:numPr>
      </w:pPr>
      <w:r>
        <w:t>get a list of table object names from the Metadata Component</w:t>
      </w:r>
    </w:p>
    <w:p w14:paraId="763FCB06" w14:textId="77777777" w:rsidR="00B82BF1" w:rsidRDefault="00B82BF1" w:rsidP="00B82BF1">
      <w:pPr>
        <w:pStyle w:val="SourceCode"/>
        <w:numPr>
          <w:ilvl w:val="1"/>
          <w:numId w:val="6"/>
        </w:numPr>
      </w:pPr>
      <w:del w:id="189" w:author="Kidwell, MarkX" w:date="2015-02-13T07:18:00Z">
        <w:r>
          <w:rPr>
            <w:rStyle w:val="VerbatimChar"/>
          </w:rPr>
          <w:delText xml:space="preserve">    </w:delText>
        </w:r>
      </w:del>
      <w:proofErr w:type="spellStart"/>
      <w:r>
        <w:rPr>
          <w:rStyle w:val="VerbatimChar"/>
        </w:rPr>
        <w:t>SortedSet</w:t>
      </w:r>
      <w:proofErr w:type="spellEnd"/>
      <w:r>
        <w:rPr>
          <w:rStyle w:val="VerbatimChar"/>
        </w:rPr>
        <w:t xml:space="preserve">&lt;String&gt; </w:t>
      </w:r>
      <w:proofErr w:type="spellStart"/>
      <w:r>
        <w:rPr>
          <w:rStyle w:val="VerbatimChar"/>
        </w:rPr>
        <w:t>getTableNames</w:t>
      </w:r>
      <w:proofErr w:type="spellEnd"/>
      <w:r>
        <w:rPr>
          <w:rStyle w:val="VerbatimChar"/>
        </w:rPr>
        <w:t>(String _</w:t>
      </w:r>
      <w:proofErr w:type="spellStart"/>
      <w:r>
        <w:rPr>
          <w:rStyle w:val="VerbatimChar"/>
        </w:rPr>
        <w:t>dataSource</w:t>
      </w:r>
      <w:proofErr w:type="spellEnd"/>
      <w:r>
        <w:rPr>
          <w:rStyle w:val="VerbatimChar"/>
        </w:rPr>
        <w:t>, String _</w:t>
      </w:r>
      <w:proofErr w:type="spellStart"/>
      <w:r>
        <w:rPr>
          <w:rStyle w:val="VerbatimChar"/>
        </w:rPr>
        <w:t>ts</w:t>
      </w:r>
      <w:proofErr w:type="spellEnd"/>
      <w:r>
        <w:rPr>
          <w:rStyle w:val="VerbatimChar"/>
        </w:rPr>
        <w:t>)</w:t>
      </w:r>
    </w:p>
    <w:p w14:paraId="085CA204" w14:textId="77777777" w:rsidR="00B82BF1" w:rsidRDefault="00B82BF1">
      <w:pPr>
        <w:numPr>
          <w:ilvl w:val="1"/>
          <w:numId w:val="21"/>
        </w:numPr>
        <w:pPrChange w:id="190" w:author="Kidwell, MarkX" w:date="2015-02-13T07:18:00Z">
          <w:pPr>
            <w:numPr>
              <w:ilvl w:val="1"/>
              <w:numId w:val="10"/>
            </w:numPr>
            <w:tabs>
              <w:tab w:val="num" w:pos="720"/>
            </w:tabs>
            <w:ind w:left="1200" w:hanging="480"/>
          </w:pPr>
        </w:pPrChange>
      </w:pPr>
      <w:r>
        <w:t>get a list of columns for a given table object from the Metadata Component</w:t>
      </w:r>
    </w:p>
    <w:p w14:paraId="64C0183E" w14:textId="77777777" w:rsidR="00B82BF1" w:rsidRDefault="00B82BF1" w:rsidP="00B82BF1">
      <w:pPr>
        <w:pStyle w:val="SourceCode"/>
        <w:numPr>
          <w:ilvl w:val="1"/>
          <w:numId w:val="6"/>
        </w:numPr>
      </w:pPr>
      <w:del w:id="191" w:author="Kidwell, MarkX" w:date="2015-02-13T07:18:00Z">
        <w:r>
          <w:rPr>
            <w:rStyle w:val="VerbatimChar"/>
          </w:rPr>
          <w:delText xml:space="preserve">    </w:delText>
        </w:r>
      </w:del>
      <w:proofErr w:type="spellStart"/>
      <w:r>
        <w:rPr>
          <w:rStyle w:val="VerbatimChar"/>
        </w:rPr>
        <w:t>SchemaTable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getSchema</w:t>
      </w:r>
      <w:proofErr w:type="spellEnd"/>
      <w:r>
        <w:rPr>
          <w:rStyle w:val="VerbatimChar"/>
        </w:rPr>
        <w:t xml:space="preserve">(String </w:t>
      </w:r>
      <w:proofErr w:type="spellStart"/>
      <w:r>
        <w:rPr>
          <w:rStyle w:val="VerbatimChar"/>
        </w:rPr>
        <w:t>dataSource</w:t>
      </w:r>
      <w:proofErr w:type="spellEnd"/>
      <w:r>
        <w:rPr>
          <w:rStyle w:val="VerbatimChar"/>
        </w:rPr>
        <w:t xml:space="preserve">, String </w:t>
      </w:r>
      <w:proofErr w:type="spellStart"/>
      <w:r>
        <w:rPr>
          <w:rStyle w:val="VerbatimChar"/>
        </w:rPr>
        <w:t>objectType</w:t>
      </w:r>
      <w:proofErr w:type="spellEnd"/>
      <w:r>
        <w:rPr>
          <w:rStyle w:val="VerbatimChar"/>
        </w:rPr>
        <w:t xml:space="preserve">, String </w:t>
      </w:r>
      <w:proofErr w:type="spellStart"/>
      <w:r>
        <w:rPr>
          <w:rStyle w:val="VerbatimChar"/>
        </w:rPr>
        <w:t>ts</w:t>
      </w:r>
      <w:proofErr w:type="spellEnd"/>
      <w:r>
        <w:rPr>
          <w:rStyle w:val="VerbatimChar"/>
        </w:rPr>
        <w:t>)</w:t>
      </w:r>
    </w:p>
    <w:p w14:paraId="59476980" w14:textId="77777777" w:rsidR="00632103" w:rsidRDefault="00632103" w:rsidP="00632103">
      <w:pPr>
        <w:numPr>
          <w:ilvl w:val="1"/>
          <w:numId w:val="23"/>
        </w:numPr>
        <w:rPr>
          <w:ins w:id="192" w:author="Kidwell, MarkX" w:date="2015-02-13T07:18:00Z"/>
        </w:rPr>
      </w:pPr>
      <w:ins w:id="193" w:author="Kidwell, MarkX" w:date="2015-02-13T07:18:00Z">
        <w:r>
          <w:t>save information for a given task using the Log Service</w:t>
        </w:r>
      </w:ins>
    </w:p>
    <w:p w14:paraId="23A73C67" w14:textId="77777777" w:rsidR="00632103" w:rsidRPr="003D7EB9" w:rsidRDefault="00632103" w:rsidP="003D7EB9">
      <w:pPr>
        <w:ind w:left="720" w:firstLine="480"/>
        <w:rPr>
          <w:ins w:id="194" w:author="Kidwell, MarkX" w:date="2015-02-13T07:18:00Z"/>
          <w:rFonts w:ascii="Consolas" w:hAnsi="Consolas" w:cs="Consolas"/>
        </w:rPr>
      </w:pPr>
      <w:proofErr w:type="gramStart"/>
      <w:ins w:id="195" w:author="Kidwell, MarkX" w:date="2015-02-13T07:18:00Z">
        <w:r w:rsidRPr="009C3676">
          <w:rPr>
            <w:rFonts w:ascii="Consolas" w:hAnsi="Consolas" w:cs="Consolas"/>
          </w:rPr>
          <w:t>lon</w:t>
        </w:r>
        <w:r>
          <w:rPr>
            <w:rFonts w:ascii="Consolas" w:hAnsi="Consolas" w:cs="Consolas"/>
          </w:rPr>
          <w:t>g</w:t>
        </w:r>
        <w:proofErr w:type="gramEnd"/>
        <w:r>
          <w:rPr>
            <w:rFonts w:ascii="Consolas" w:hAnsi="Consolas" w:cs="Consolas"/>
          </w:rPr>
          <w:t xml:space="preserve"> </w:t>
        </w:r>
        <w:proofErr w:type="spellStart"/>
        <w:r>
          <w:rPr>
            <w:rFonts w:ascii="Consolas" w:hAnsi="Consolas" w:cs="Consolas"/>
          </w:rPr>
          <w:t>putTaskEntry</w:t>
        </w:r>
        <w:proofErr w:type="spellEnd"/>
        <w:r>
          <w:rPr>
            <w:rFonts w:ascii="Consolas" w:hAnsi="Consolas" w:cs="Consolas"/>
          </w:rPr>
          <w:t>(</w:t>
        </w:r>
        <w:proofErr w:type="spellStart"/>
        <w:r>
          <w:rPr>
            <w:rFonts w:ascii="Consolas" w:hAnsi="Consolas" w:cs="Consolas"/>
          </w:rPr>
          <w:t>TaskLog</w:t>
        </w:r>
        <w:proofErr w:type="spellEnd"/>
        <w:r>
          <w:rPr>
            <w:rFonts w:ascii="Consolas" w:hAnsi="Consolas" w:cs="Consolas"/>
          </w:rPr>
          <w:t xml:space="preserve"> </w:t>
        </w:r>
        <w:r w:rsidRPr="009C3676">
          <w:rPr>
            <w:rFonts w:ascii="Consolas" w:hAnsi="Consolas" w:cs="Consolas"/>
          </w:rPr>
          <w:t>entry)</w:t>
        </w:r>
      </w:ins>
    </w:p>
    <w:p w14:paraId="61C4FA48" w14:textId="77777777" w:rsidR="00CB09A3" w:rsidRDefault="00CB09A3" w:rsidP="00CB09A3">
      <w:pPr>
        <w:numPr>
          <w:ilvl w:val="1"/>
          <w:numId w:val="23"/>
        </w:numPr>
        <w:rPr>
          <w:ins w:id="196" w:author="Kidwell, MarkX" w:date="2015-02-13T07:18:00Z"/>
        </w:rPr>
      </w:pPr>
      <w:ins w:id="197" w:author="Kidwell, MarkX" w:date="2015-02-13T07:18:00Z">
        <w:r>
          <w:t>get information for a given task using the Log Service</w:t>
        </w:r>
      </w:ins>
    </w:p>
    <w:p w14:paraId="5CC28534" w14:textId="77777777" w:rsidR="00CB09A3" w:rsidRPr="003D7EB9" w:rsidRDefault="00CB09A3" w:rsidP="00CB09A3">
      <w:pPr>
        <w:ind w:left="720" w:firstLine="480"/>
        <w:rPr>
          <w:ins w:id="198" w:author="Kidwell, MarkX" w:date="2015-02-13T07:18:00Z"/>
          <w:rFonts w:ascii="Consolas" w:hAnsi="Consolas" w:cs="Consolas"/>
        </w:rPr>
      </w:pPr>
      <w:proofErr w:type="spellStart"/>
      <w:ins w:id="199" w:author="Kidwell, MarkX" w:date="2015-02-13T07:18:00Z">
        <w:r>
          <w:rPr>
            <w:rFonts w:ascii="Consolas" w:hAnsi="Consolas" w:cs="Consolas"/>
          </w:rPr>
          <w:t>TaskLog</w:t>
        </w:r>
        <w:proofErr w:type="spellEnd"/>
        <w:r>
          <w:rPr>
            <w:rFonts w:ascii="Consolas" w:hAnsi="Consolas" w:cs="Consolas"/>
          </w:rPr>
          <w:t xml:space="preserve"> </w:t>
        </w:r>
        <w:proofErr w:type="spellStart"/>
        <w:proofErr w:type="gramStart"/>
        <w:r>
          <w:rPr>
            <w:rFonts w:ascii="Consolas" w:hAnsi="Consolas" w:cs="Consolas"/>
          </w:rPr>
          <w:t>getTaskEntry</w:t>
        </w:r>
        <w:proofErr w:type="spellEnd"/>
        <w:r>
          <w:rPr>
            <w:rFonts w:ascii="Consolas" w:hAnsi="Consolas" w:cs="Consolas"/>
          </w:rPr>
          <w:t>(</w:t>
        </w:r>
        <w:proofErr w:type="gramEnd"/>
        <w:r>
          <w:rPr>
            <w:rFonts w:ascii="Consolas" w:hAnsi="Consolas" w:cs="Consolas"/>
          </w:rPr>
          <w:t xml:space="preserve">String </w:t>
        </w:r>
        <w:proofErr w:type="spellStart"/>
        <w:r>
          <w:rPr>
            <w:rFonts w:ascii="Consolas" w:hAnsi="Consolas" w:cs="Consolas"/>
          </w:rPr>
          <w:t>taskId</w:t>
        </w:r>
        <w:proofErr w:type="spellEnd"/>
        <w:r w:rsidRPr="009C3676">
          <w:rPr>
            <w:rFonts w:ascii="Consolas" w:hAnsi="Consolas" w:cs="Consolas"/>
          </w:rPr>
          <w:t>)</w:t>
        </w:r>
      </w:ins>
    </w:p>
    <w:p w14:paraId="2D7D0F0F" w14:textId="77777777" w:rsidR="00632103" w:rsidRDefault="00632103" w:rsidP="003D7EB9">
      <w:pPr>
        <w:numPr>
          <w:ilvl w:val="1"/>
          <w:numId w:val="22"/>
        </w:numPr>
        <w:rPr>
          <w:ins w:id="200" w:author="Kidwell, MarkX" w:date="2015-02-13T07:18:00Z"/>
        </w:rPr>
      </w:pPr>
      <w:ins w:id="201" w:author="Kidwell, MarkX" w:date="2015-02-13T07:18:00Z">
        <w:r>
          <w:t xml:space="preserve">save information for a given </w:t>
        </w:r>
        <w:r w:rsidR="003D7EB9">
          <w:t>alert</w:t>
        </w:r>
        <w:r>
          <w:t xml:space="preserve"> using the Log Service</w:t>
        </w:r>
      </w:ins>
    </w:p>
    <w:p w14:paraId="31B76CE5" w14:textId="77777777" w:rsidR="00B82BF1" w:rsidRDefault="00397D2B" w:rsidP="00632103">
      <w:pPr>
        <w:ind w:left="720" w:firstLine="480"/>
        <w:rPr>
          <w:ins w:id="202" w:author="Kidwell, MarkX" w:date="2015-02-13T07:18:00Z"/>
          <w:rFonts w:ascii="Consolas" w:hAnsi="Consolas" w:cs="Consolas"/>
        </w:rPr>
      </w:pPr>
      <w:proofErr w:type="gramStart"/>
      <w:ins w:id="203" w:author="Kidwell, MarkX" w:date="2015-02-13T07:18:00Z">
        <w:r>
          <w:rPr>
            <w:rFonts w:ascii="Consolas" w:hAnsi="Consolas" w:cs="Consolas"/>
          </w:rPr>
          <w:t>void</w:t>
        </w:r>
        <w:proofErr w:type="gramEnd"/>
        <w:r w:rsidR="00632103">
          <w:rPr>
            <w:rFonts w:ascii="Consolas" w:hAnsi="Consolas" w:cs="Consolas"/>
          </w:rPr>
          <w:t xml:space="preserve"> </w:t>
        </w:r>
        <w:proofErr w:type="spellStart"/>
        <w:r w:rsidR="00632103">
          <w:rPr>
            <w:rFonts w:ascii="Consolas" w:hAnsi="Consolas" w:cs="Consolas"/>
          </w:rPr>
          <w:t>putAlertEntry</w:t>
        </w:r>
        <w:proofErr w:type="spellEnd"/>
        <w:r w:rsidR="00632103">
          <w:rPr>
            <w:rFonts w:ascii="Consolas" w:hAnsi="Consolas" w:cs="Consolas"/>
          </w:rPr>
          <w:t>(</w:t>
        </w:r>
        <w:proofErr w:type="spellStart"/>
        <w:r w:rsidR="00632103">
          <w:rPr>
            <w:rFonts w:ascii="Consolas" w:hAnsi="Consolas" w:cs="Consolas"/>
          </w:rPr>
          <w:t>AlertLog</w:t>
        </w:r>
        <w:proofErr w:type="spellEnd"/>
        <w:r w:rsidR="00632103">
          <w:rPr>
            <w:rFonts w:ascii="Consolas" w:hAnsi="Consolas" w:cs="Consolas"/>
          </w:rPr>
          <w:t xml:space="preserve"> </w:t>
        </w:r>
        <w:r w:rsidR="00632103" w:rsidRPr="009C3676">
          <w:rPr>
            <w:rFonts w:ascii="Consolas" w:hAnsi="Consolas" w:cs="Consolas"/>
          </w:rPr>
          <w:t>entry)</w:t>
        </w:r>
      </w:ins>
    </w:p>
    <w:p w14:paraId="2CBB040F" w14:textId="77777777" w:rsidR="00BE5C71" w:rsidRDefault="00CB09A3" w:rsidP="00534EA3">
      <w:pPr>
        <w:numPr>
          <w:ilvl w:val="1"/>
          <w:numId w:val="23"/>
        </w:numPr>
      </w:pPr>
      <w:ins w:id="204" w:author="Kidwell, MarkX" w:date="2015-02-13T07:18:00Z">
        <w:r>
          <w:t xml:space="preserve">get information for a given </w:t>
        </w:r>
        <w:proofErr w:type="spellStart"/>
        <w:r>
          <w:t>akert</w:t>
        </w:r>
        <w:proofErr w:type="spellEnd"/>
        <w:r>
          <w:t xml:space="preserve"> using the Log Service</w:t>
        </w:r>
      </w:ins>
    </w:p>
    <w:p w14:paraId="21DA688F" w14:textId="1D976E58" w:rsidR="00BE5C71" w:rsidRPr="00BE5C71" w:rsidRDefault="00CB09A3" w:rsidP="00BE5C71">
      <w:pPr>
        <w:numPr>
          <w:ilvl w:val="2"/>
          <w:numId w:val="23"/>
        </w:numPr>
      </w:pPr>
      <w:proofErr w:type="spellStart"/>
      <w:ins w:id="205" w:author="Kidwell, MarkX" w:date="2015-02-13T07:18:00Z">
        <w:r w:rsidRPr="00BE5C71">
          <w:rPr>
            <w:rFonts w:ascii="Consolas" w:hAnsi="Consolas" w:cs="Consolas"/>
          </w:rPr>
          <w:t>AlertLog</w:t>
        </w:r>
        <w:proofErr w:type="spellEnd"/>
        <w:r w:rsidRPr="00BE5C71">
          <w:rPr>
            <w:rFonts w:ascii="Consolas" w:hAnsi="Consolas" w:cs="Consolas"/>
          </w:rPr>
          <w:t xml:space="preserve"> </w:t>
        </w:r>
        <w:proofErr w:type="spellStart"/>
        <w:r w:rsidRPr="00BE5C71">
          <w:rPr>
            <w:rFonts w:ascii="Consolas" w:hAnsi="Consolas" w:cs="Consolas"/>
          </w:rPr>
          <w:t>getAlertEntry</w:t>
        </w:r>
        <w:proofErr w:type="spellEnd"/>
        <w:r w:rsidRPr="00BE5C71">
          <w:rPr>
            <w:rFonts w:ascii="Consolas" w:hAnsi="Consolas" w:cs="Consolas"/>
          </w:rPr>
          <w:t xml:space="preserve">(String </w:t>
        </w:r>
        <w:proofErr w:type="spellStart"/>
        <w:r w:rsidRPr="00BE5C71">
          <w:rPr>
            <w:rFonts w:ascii="Consolas" w:hAnsi="Consolas" w:cs="Consolas"/>
          </w:rPr>
          <w:t>taskId</w:t>
        </w:r>
        <w:proofErr w:type="spellEnd"/>
        <w:r w:rsidRPr="00BE5C71">
          <w:rPr>
            <w:rFonts w:ascii="Consolas" w:hAnsi="Consolas" w:cs="Consolas"/>
          </w:rPr>
          <w:t>)</w:t>
        </w:r>
      </w:ins>
    </w:p>
    <w:p w14:paraId="386EE37B" w14:textId="52E9FB1B" w:rsidR="00B82BF1" w:rsidRDefault="00534EA3" w:rsidP="00534EA3">
      <w:pPr>
        <w:pStyle w:val="Heading1"/>
      </w:pPr>
      <w:bookmarkStart w:id="206" w:name="_Toc424308085"/>
      <w:r>
        <w:lastRenderedPageBreak/>
        <w:t>Configuration Properties</w:t>
      </w:r>
      <w:bookmarkEnd w:id="206"/>
    </w:p>
    <w:p w14:paraId="5FA73451" w14:textId="583B5431" w:rsidR="00534EA3" w:rsidRDefault="00534EA3" w:rsidP="00B82BF1">
      <w:r>
        <w:t xml:space="preserve">Complete list of configuration properties used by the software and how they are set. These properties are loaded via the </w:t>
      </w:r>
      <w:proofErr w:type="spellStart"/>
      <w:r>
        <w:t>load_config</w:t>
      </w:r>
      <w:proofErr w:type="spellEnd"/>
      <w:r>
        <w:t xml:space="preserve"> method of the iah_functions.sh library. All shell scripts in the IAH CRM project load their configuration using this method.</w:t>
      </w:r>
      <w:r w:rsidR="000A561C">
        <w:t xml:space="preserve"> Once loaded, they become available as variables in shell scripts.</w:t>
      </w:r>
    </w:p>
    <w:p w14:paraId="2FF4AA70" w14:textId="77777777" w:rsidR="000A561C" w:rsidRDefault="000A561C" w:rsidP="00B82B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3"/>
        <w:gridCol w:w="4343"/>
        <w:gridCol w:w="2374"/>
      </w:tblGrid>
      <w:tr w:rsidR="002E233A" w14:paraId="733B069C" w14:textId="77777777" w:rsidTr="009F6890">
        <w:tc>
          <w:tcPr>
            <w:tcW w:w="2490" w:type="dxa"/>
          </w:tcPr>
          <w:p w14:paraId="4906F795" w14:textId="73A9D2A8" w:rsidR="00534EA3" w:rsidRDefault="00534EA3" w:rsidP="00B82BF1">
            <w:r>
              <w:t>Configuration property</w:t>
            </w:r>
          </w:p>
        </w:tc>
        <w:tc>
          <w:tcPr>
            <w:tcW w:w="4585" w:type="dxa"/>
          </w:tcPr>
          <w:p w14:paraId="3CA92104" w14:textId="0B224A53" w:rsidR="00534EA3" w:rsidRDefault="00534EA3" w:rsidP="00B82BF1">
            <w:r>
              <w:t>Example</w:t>
            </w:r>
          </w:p>
        </w:tc>
        <w:tc>
          <w:tcPr>
            <w:tcW w:w="2501" w:type="dxa"/>
          </w:tcPr>
          <w:p w14:paraId="2B54E752" w14:textId="15216194" w:rsidR="00534EA3" w:rsidRDefault="00534EA3" w:rsidP="00B82BF1">
            <w:r>
              <w:t>Notes</w:t>
            </w:r>
          </w:p>
        </w:tc>
      </w:tr>
      <w:tr w:rsidR="002E233A" w14:paraId="7392A6EB" w14:textId="77777777" w:rsidTr="009F6890">
        <w:tc>
          <w:tcPr>
            <w:tcW w:w="2490" w:type="dxa"/>
          </w:tcPr>
          <w:p w14:paraId="3A797600" w14:textId="7C95CEA8" w:rsidR="00534EA3" w:rsidRDefault="00534EA3" w:rsidP="00B82BF1">
            <w:proofErr w:type="spellStart"/>
            <w:r>
              <w:t>sf_username</w:t>
            </w:r>
            <w:proofErr w:type="spellEnd"/>
          </w:p>
        </w:tc>
        <w:tc>
          <w:tcPr>
            <w:tcW w:w="4585" w:type="dxa"/>
          </w:tcPr>
          <w:p w14:paraId="08605F83" w14:textId="3343DDA9" w:rsidR="00534EA3" w:rsidRDefault="002145C3" w:rsidP="00B82BF1">
            <w:hyperlink r:id="rId6" w:history="1">
              <w:r w:rsidR="00534EA3" w:rsidRPr="00A52D28">
                <w:rPr>
                  <w:rStyle w:val="Hyperlink"/>
                </w:rPr>
                <w:t>iah@intel.com.crm.crmdev</w:t>
              </w:r>
            </w:hyperlink>
          </w:p>
        </w:tc>
        <w:tc>
          <w:tcPr>
            <w:tcW w:w="2501" w:type="dxa"/>
          </w:tcPr>
          <w:p w14:paraId="60B0A40E" w14:textId="3F645D69" w:rsidR="00534EA3" w:rsidRDefault="00534EA3" w:rsidP="00B82BF1">
            <w:r>
              <w:t xml:space="preserve">Set in </w:t>
            </w:r>
            <w:proofErr w:type="spellStart"/>
            <w:r>
              <w:t>config</w:t>
            </w:r>
            <w:proofErr w:type="spellEnd"/>
          </w:p>
        </w:tc>
      </w:tr>
      <w:tr w:rsidR="002E233A" w14:paraId="6316ACAE" w14:textId="77777777" w:rsidTr="009F6890">
        <w:tc>
          <w:tcPr>
            <w:tcW w:w="2490" w:type="dxa"/>
          </w:tcPr>
          <w:p w14:paraId="5C1A6C8C" w14:textId="138AF305" w:rsidR="00534EA3" w:rsidRDefault="00534EA3" w:rsidP="00B82BF1">
            <w:proofErr w:type="spellStart"/>
            <w:r>
              <w:t>sf_password</w:t>
            </w:r>
            <w:proofErr w:type="spellEnd"/>
          </w:p>
        </w:tc>
        <w:tc>
          <w:tcPr>
            <w:tcW w:w="4585" w:type="dxa"/>
          </w:tcPr>
          <w:p w14:paraId="5D9011F7" w14:textId="15D6DD69" w:rsidR="00534EA3" w:rsidRDefault="00534EA3" w:rsidP="00B82BF1">
            <w:r>
              <w:t>foo</w:t>
            </w:r>
          </w:p>
        </w:tc>
        <w:tc>
          <w:tcPr>
            <w:tcW w:w="2501" w:type="dxa"/>
          </w:tcPr>
          <w:p w14:paraId="7CC31557" w14:textId="743CDA50" w:rsidR="00534EA3" w:rsidRDefault="00534EA3" w:rsidP="00B82BF1">
            <w:r>
              <w:t xml:space="preserve">Set in </w:t>
            </w:r>
            <w:proofErr w:type="spellStart"/>
            <w:r>
              <w:t>config</w:t>
            </w:r>
            <w:proofErr w:type="spellEnd"/>
          </w:p>
        </w:tc>
      </w:tr>
      <w:tr w:rsidR="002E233A" w14:paraId="4A211EDD" w14:textId="77777777" w:rsidTr="009F6890">
        <w:tc>
          <w:tcPr>
            <w:tcW w:w="2490" w:type="dxa"/>
          </w:tcPr>
          <w:p w14:paraId="77EB75A3" w14:textId="34728A44" w:rsidR="00534EA3" w:rsidRDefault="00534EA3" w:rsidP="00B82BF1">
            <w:proofErr w:type="spellStart"/>
            <w:r>
              <w:t>sf_usertoken</w:t>
            </w:r>
            <w:proofErr w:type="spellEnd"/>
          </w:p>
        </w:tc>
        <w:tc>
          <w:tcPr>
            <w:tcW w:w="4585" w:type="dxa"/>
          </w:tcPr>
          <w:p w14:paraId="691F2203" w14:textId="105AB064" w:rsidR="00534EA3" w:rsidRDefault="00534EA3" w:rsidP="00B82BF1">
            <w:r>
              <w:t>bar</w:t>
            </w:r>
          </w:p>
        </w:tc>
        <w:tc>
          <w:tcPr>
            <w:tcW w:w="2501" w:type="dxa"/>
          </w:tcPr>
          <w:p w14:paraId="1F0CD3AC" w14:textId="7B0E27F0" w:rsidR="00534EA3" w:rsidRDefault="00534EA3" w:rsidP="00B82BF1">
            <w:r>
              <w:t xml:space="preserve">Set in </w:t>
            </w:r>
            <w:proofErr w:type="spellStart"/>
            <w:r>
              <w:t>config</w:t>
            </w:r>
            <w:proofErr w:type="spellEnd"/>
          </w:p>
        </w:tc>
      </w:tr>
      <w:tr w:rsidR="002E233A" w14:paraId="01AB163F" w14:textId="77777777" w:rsidTr="009F6890">
        <w:tc>
          <w:tcPr>
            <w:tcW w:w="2490" w:type="dxa"/>
          </w:tcPr>
          <w:p w14:paraId="5423AFE7" w14:textId="6150A800" w:rsidR="00534EA3" w:rsidRDefault="00534EA3" w:rsidP="00B82BF1">
            <w:proofErr w:type="spellStart"/>
            <w:r>
              <w:t>sf_url</w:t>
            </w:r>
            <w:proofErr w:type="spellEnd"/>
          </w:p>
        </w:tc>
        <w:tc>
          <w:tcPr>
            <w:tcW w:w="4585" w:type="dxa"/>
          </w:tcPr>
          <w:p w14:paraId="50EC0FAD" w14:textId="027A758F" w:rsidR="00534EA3" w:rsidRDefault="002145C3" w:rsidP="00B82BF1">
            <w:hyperlink r:id="rId7" w:history="1">
              <w:r w:rsidR="00534EA3" w:rsidRPr="00A52D28">
                <w:rPr>
                  <w:rStyle w:val="Hyperlink"/>
                  <w:rFonts w:ascii="Lucida Console" w:hAnsi="Lucida Console" w:cs="Lucida Console"/>
                  <w:sz w:val="18"/>
                  <w:szCs w:val="18"/>
                </w:rPr>
                <w:t>https://test.salesforce.com/services/Soap/c/31.0</w:t>
              </w:r>
            </w:hyperlink>
          </w:p>
        </w:tc>
        <w:tc>
          <w:tcPr>
            <w:tcW w:w="2501" w:type="dxa"/>
          </w:tcPr>
          <w:p w14:paraId="782013F8" w14:textId="602C14ED" w:rsidR="00534EA3" w:rsidRDefault="00534EA3" w:rsidP="00B82BF1">
            <w:r>
              <w:t xml:space="preserve">Set in </w:t>
            </w:r>
            <w:proofErr w:type="spellStart"/>
            <w:r>
              <w:t>config</w:t>
            </w:r>
            <w:proofErr w:type="spellEnd"/>
            <w:r>
              <w:t xml:space="preserve"> – used by SOAP API for metadata</w:t>
            </w:r>
          </w:p>
        </w:tc>
      </w:tr>
      <w:tr w:rsidR="00DD5E7B" w14:paraId="3221539E" w14:textId="77777777" w:rsidTr="009F6890">
        <w:tc>
          <w:tcPr>
            <w:tcW w:w="2490" w:type="dxa"/>
          </w:tcPr>
          <w:p w14:paraId="2D927047" w14:textId="439195BC" w:rsidR="00534EA3" w:rsidRDefault="00534EA3" w:rsidP="00B82BF1">
            <w:proofErr w:type="spellStart"/>
            <w:r>
              <w:t>sf_endpoint</w:t>
            </w:r>
            <w:proofErr w:type="spellEnd"/>
          </w:p>
        </w:tc>
        <w:tc>
          <w:tcPr>
            <w:tcW w:w="4585" w:type="dxa"/>
          </w:tcPr>
          <w:p w14:paraId="65EA0C5D" w14:textId="6FCEE1CF" w:rsidR="00534EA3" w:rsidRDefault="002145C3" w:rsidP="00B82BF1">
            <w:pPr>
              <w:rPr>
                <w:rFonts w:ascii="Lucida Console" w:hAnsi="Lucida Console" w:cs="Lucida Console"/>
                <w:sz w:val="18"/>
                <w:szCs w:val="18"/>
              </w:rPr>
            </w:pPr>
            <w:hyperlink r:id="rId8" w:history="1">
              <w:r w:rsidR="00534EA3" w:rsidRPr="00A52D28">
                <w:rPr>
                  <w:rStyle w:val="Hyperlink"/>
                  <w:rFonts w:ascii="Lucida Console" w:hAnsi="Lucida Console" w:cs="Lucida Console"/>
                  <w:sz w:val="18"/>
                  <w:szCs w:val="18"/>
                </w:rPr>
                <w:t>https://test.salesforce.com</w:t>
              </w:r>
            </w:hyperlink>
          </w:p>
        </w:tc>
        <w:tc>
          <w:tcPr>
            <w:tcW w:w="2501" w:type="dxa"/>
          </w:tcPr>
          <w:p w14:paraId="5EE92AF1" w14:textId="632DCB96" w:rsidR="00534EA3" w:rsidRDefault="00534EA3" w:rsidP="00B82BF1">
            <w:r>
              <w:t xml:space="preserve">Set in </w:t>
            </w:r>
            <w:proofErr w:type="spellStart"/>
            <w:r>
              <w:t>config</w:t>
            </w:r>
            <w:proofErr w:type="spellEnd"/>
            <w:r>
              <w:t>. Used by Apex Data Loader.</w:t>
            </w:r>
          </w:p>
        </w:tc>
      </w:tr>
      <w:tr w:rsidR="00DD5E7B" w14:paraId="33F5BFE9" w14:textId="77777777" w:rsidTr="009F6890">
        <w:tc>
          <w:tcPr>
            <w:tcW w:w="2490" w:type="dxa"/>
          </w:tcPr>
          <w:p w14:paraId="08A0A065" w14:textId="3EB2986E" w:rsidR="00534EA3" w:rsidRDefault="00534EA3" w:rsidP="00B82BF1">
            <w:proofErr w:type="spellStart"/>
            <w:r>
              <w:t>http_proxy_host</w:t>
            </w:r>
            <w:proofErr w:type="spellEnd"/>
          </w:p>
        </w:tc>
        <w:tc>
          <w:tcPr>
            <w:tcW w:w="4585" w:type="dxa"/>
          </w:tcPr>
          <w:p w14:paraId="1535E589" w14:textId="4AD2D0E3" w:rsidR="00534EA3" w:rsidRDefault="00534EA3" w:rsidP="00B82BF1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proxy-us.intel.com</w:t>
            </w:r>
          </w:p>
        </w:tc>
        <w:tc>
          <w:tcPr>
            <w:tcW w:w="2501" w:type="dxa"/>
          </w:tcPr>
          <w:p w14:paraId="4FB37E01" w14:textId="39B40B58" w:rsidR="00534EA3" w:rsidRDefault="00534EA3" w:rsidP="00B82BF1">
            <w:r>
              <w:t xml:space="preserve">Set in </w:t>
            </w:r>
            <w:proofErr w:type="spellStart"/>
            <w:r>
              <w:t>config</w:t>
            </w:r>
            <w:proofErr w:type="spellEnd"/>
            <w:r>
              <w:t>. Automatically set in environment as needed.</w:t>
            </w:r>
          </w:p>
        </w:tc>
      </w:tr>
      <w:tr w:rsidR="00DD5E7B" w14:paraId="352F98F9" w14:textId="77777777" w:rsidTr="009F6890">
        <w:tc>
          <w:tcPr>
            <w:tcW w:w="2490" w:type="dxa"/>
          </w:tcPr>
          <w:p w14:paraId="48BFAC81" w14:textId="636CFD90" w:rsidR="00534EA3" w:rsidRDefault="00534EA3" w:rsidP="00B82BF1">
            <w:proofErr w:type="spellStart"/>
            <w:r>
              <w:t>http_proxy_port</w:t>
            </w:r>
            <w:proofErr w:type="spellEnd"/>
          </w:p>
        </w:tc>
        <w:tc>
          <w:tcPr>
            <w:tcW w:w="4585" w:type="dxa"/>
          </w:tcPr>
          <w:p w14:paraId="7C499F4F" w14:textId="67485EDE" w:rsidR="00534EA3" w:rsidRDefault="00534EA3" w:rsidP="00B82BF1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911</w:t>
            </w:r>
          </w:p>
        </w:tc>
        <w:tc>
          <w:tcPr>
            <w:tcW w:w="2501" w:type="dxa"/>
          </w:tcPr>
          <w:p w14:paraId="2F71A0B9" w14:textId="70C137D2" w:rsidR="00534EA3" w:rsidRDefault="00534EA3" w:rsidP="00B82BF1">
            <w:r>
              <w:t xml:space="preserve">Set in </w:t>
            </w:r>
            <w:proofErr w:type="spellStart"/>
            <w:r>
              <w:t>config</w:t>
            </w:r>
            <w:proofErr w:type="spellEnd"/>
            <w:r>
              <w:t>. Automatically set in environment as needed.</w:t>
            </w:r>
          </w:p>
        </w:tc>
      </w:tr>
      <w:tr w:rsidR="00E70CBE" w14:paraId="2572FE6C" w14:textId="77777777" w:rsidTr="009F6890">
        <w:tc>
          <w:tcPr>
            <w:tcW w:w="2490" w:type="dxa"/>
          </w:tcPr>
          <w:p w14:paraId="14D1F36D" w14:textId="494AC105" w:rsidR="00534EA3" w:rsidRDefault="00534EA3" w:rsidP="00534EA3">
            <w:proofErr w:type="spellStart"/>
            <w:r>
              <w:t>https_proxy_host</w:t>
            </w:r>
            <w:proofErr w:type="spellEnd"/>
          </w:p>
        </w:tc>
        <w:tc>
          <w:tcPr>
            <w:tcW w:w="4585" w:type="dxa"/>
          </w:tcPr>
          <w:p w14:paraId="55745312" w14:textId="41E2F03C" w:rsidR="00534EA3" w:rsidRDefault="00534EA3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proxy-us.intel.com</w:t>
            </w:r>
          </w:p>
        </w:tc>
        <w:tc>
          <w:tcPr>
            <w:tcW w:w="2501" w:type="dxa"/>
          </w:tcPr>
          <w:p w14:paraId="6AA3B566" w14:textId="3A26F2BB" w:rsidR="00534EA3" w:rsidRDefault="00534EA3" w:rsidP="00534EA3">
            <w:r>
              <w:t xml:space="preserve">Set in </w:t>
            </w:r>
            <w:proofErr w:type="spellStart"/>
            <w:r>
              <w:t>config</w:t>
            </w:r>
            <w:proofErr w:type="spellEnd"/>
            <w:r>
              <w:t>. Automatically set in environment as needed.</w:t>
            </w:r>
          </w:p>
        </w:tc>
      </w:tr>
      <w:tr w:rsidR="00E70CBE" w14:paraId="408BDA9D" w14:textId="77777777" w:rsidTr="009F6890">
        <w:tc>
          <w:tcPr>
            <w:tcW w:w="2490" w:type="dxa"/>
          </w:tcPr>
          <w:p w14:paraId="22D97ED3" w14:textId="53DBAF16" w:rsidR="00534EA3" w:rsidRDefault="00534EA3" w:rsidP="00534EA3">
            <w:proofErr w:type="spellStart"/>
            <w:r>
              <w:t>https_proxy_port</w:t>
            </w:r>
            <w:proofErr w:type="spellEnd"/>
          </w:p>
        </w:tc>
        <w:tc>
          <w:tcPr>
            <w:tcW w:w="4585" w:type="dxa"/>
          </w:tcPr>
          <w:p w14:paraId="0CE31A4E" w14:textId="714E6E14" w:rsidR="00534EA3" w:rsidRDefault="00534EA3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911</w:t>
            </w:r>
          </w:p>
        </w:tc>
        <w:tc>
          <w:tcPr>
            <w:tcW w:w="2501" w:type="dxa"/>
          </w:tcPr>
          <w:p w14:paraId="7F74D7E8" w14:textId="3F876867" w:rsidR="00534EA3" w:rsidRDefault="00534EA3" w:rsidP="00534EA3">
            <w:r>
              <w:t xml:space="preserve">Set in </w:t>
            </w:r>
            <w:proofErr w:type="spellStart"/>
            <w:r>
              <w:t>config</w:t>
            </w:r>
            <w:proofErr w:type="spellEnd"/>
            <w:r>
              <w:t xml:space="preserve">. Automatically set in </w:t>
            </w:r>
            <w:r>
              <w:lastRenderedPageBreak/>
              <w:t>environment as needed.</w:t>
            </w:r>
          </w:p>
        </w:tc>
      </w:tr>
      <w:tr w:rsidR="00E70CBE" w14:paraId="5FB55046" w14:textId="77777777" w:rsidTr="009F6890">
        <w:tc>
          <w:tcPr>
            <w:tcW w:w="2490" w:type="dxa"/>
          </w:tcPr>
          <w:p w14:paraId="2A711828" w14:textId="49D58996" w:rsidR="00534EA3" w:rsidRDefault="00534EA3" w:rsidP="00534EA3">
            <w:r>
              <w:lastRenderedPageBreak/>
              <w:t>hive</w:t>
            </w:r>
          </w:p>
        </w:tc>
        <w:tc>
          <w:tcPr>
            <w:tcW w:w="4585" w:type="dxa"/>
          </w:tcPr>
          <w:p w14:paraId="4FB891DE" w14:textId="200C1882" w:rsidR="00534EA3" w:rsidRDefault="00534EA3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hive</w:t>
            </w:r>
          </w:p>
        </w:tc>
        <w:tc>
          <w:tcPr>
            <w:tcW w:w="2501" w:type="dxa"/>
          </w:tcPr>
          <w:p w14:paraId="76C0DB98" w14:textId="2F3127CC" w:rsidR="00534EA3" w:rsidRDefault="009F6890" w:rsidP="009F6890">
            <w:r>
              <w:t xml:space="preserve">Override </w:t>
            </w:r>
            <w:r w:rsidR="00534EA3">
              <w:t xml:space="preserve">in </w:t>
            </w:r>
            <w:proofErr w:type="spellStart"/>
            <w:r w:rsidR="00534EA3">
              <w:t>config</w:t>
            </w:r>
            <w:proofErr w:type="spellEnd"/>
            <w:r w:rsidR="00534EA3">
              <w:t xml:space="preserve">. </w:t>
            </w:r>
            <w:r>
              <w:t>C</w:t>
            </w:r>
            <w:r w:rsidR="00534EA3">
              <w:t>ommand used to execute hive client commands.</w:t>
            </w:r>
          </w:p>
        </w:tc>
      </w:tr>
      <w:tr w:rsidR="00E70CBE" w14:paraId="7C0661F2" w14:textId="77777777" w:rsidTr="009F6890">
        <w:tc>
          <w:tcPr>
            <w:tcW w:w="2490" w:type="dxa"/>
          </w:tcPr>
          <w:p w14:paraId="3CDB4FD9" w14:textId="1BE88AA3" w:rsidR="00534EA3" w:rsidRDefault="00534EA3" w:rsidP="00534EA3">
            <w:proofErr w:type="spellStart"/>
            <w:r>
              <w:t>sf_table_exclude_list</w:t>
            </w:r>
            <w:proofErr w:type="spellEnd"/>
          </w:p>
        </w:tc>
        <w:tc>
          <w:tcPr>
            <w:tcW w:w="4585" w:type="dxa"/>
          </w:tcPr>
          <w:p w14:paraId="44930E39" w14:textId="6B1DDD9A" w:rsidR="00534EA3" w:rsidRDefault="00534EA3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“case”</w:t>
            </w:r>
          </w:p>
        </w:tc>
        <w:tc>
          <w:tcPr>
            <w:tcW w:w="2501" w:type="dxa"/>
          </w:tcPr>
          <w:p w14:paraId="58958B1B" w14:textId="73CB5068" w:rsidR="00534EA3" w:rsidRDefault="00534EA3" w:rsidP="00534EA3">
            <w:r>
              <w:t xml:space="preserve">Set in </w:t>
            </w:r>
            <w:proofErr w:type="spellStart"/>
            <w:r>
              <w:t>config</w:t>
            </w:r>
            <w:proofErr w:type="spellEnd"/>
            <w:r>
              <w:t xml:space="preserve">. Space separated list of tables to ignore. Also see </w:t>
            </w:r>
            <w:proofErr w:type="spellStart"/>
            <w:r>
              <w:t>sf_objects_file</w:t>
            </w:r>
            <w:proofErr w:type="spellEnd"/>
            <w:r>
              <w:t>.</w:t>
            </w:r>
          </w:p>
        </w:tc>
      </w:tr>
      <w:tr w:rsidR="00E70CBE" w14:paraId="2F6FB9A8" w14:textId="77777777" w:rsidTr="009F6890">
        <w:tc>
          <w:tcPr>
            <w:tcW w:w="2490" w:type="dxa"/>
          </w:tcPr>
          <w:p w14:paraId="4E595A16" w14:textId="6C323CC4" w:rsidR="00534EA3" w:rsidRDefault="00534EA3" w:rsidP="00534EA3">
            <w:proofErr w:type="spellStart"/>
            <w:r>
              <w:t>local_root</w:t>
            </w:r>
            <w:proofErr w:type="spellEnd"/>
          </w:p>
        </w:tc>
        <w:tc>
          <w:tcPr>
            <w:tcW w:w="4585" w:type="dxa"/>
          </w:tcPr>
          <w:p w14:paraId="54E1D2A9" w14:textId="4831D98E" w:rsidR="00534EA3" w:rsidRDefault="00534EA3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applocaldata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iah_crm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sys_iahcrm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qa</w:t>
            </w:r>
            <w:proofErr w:type="spellEnd"/>
          </w:p>
        </w:tc>
        <w:tc>
          <w:tcPr>
            <w:tcW w:w="2501" w:type="dxa"/>
          </w:tcPr>
          <w:p w14:paraId="765B80F9" w14:textId="49961000" w:rsidR="00534EA3" w:rsidRDefault="009F6890" w:rsidP="00534EA3">
            <w:r>
              <w:t xml:space="preserve">Override </w:t>
            </w:r>
            <w:r w:rsidR="00534EA3">
              <w:t xml:space="preserve">in </w:t>
            </w:r>
            <w:proofErr w:type="spellStart"/>
            <w:r w:rsidR="00534EA3">
              <w:t>config</w:t>
            </w:r>
            <w:proofErr w:type="spellEnd"/>
            <w:r w:rsidR="00534EA3">
              <w:t>. Defaults to user home directory.</w:t>
            </w:r>
          </w:p>
        </w:tc>
      </w:tr>
      <w:tr w:rsidR="00E70CBE" w14:paraId="795CB008" w14:textId="77777777" w:rsidTr="009F6890">
        <w:tc>
          <w:tcPr>
            <w:tcW w:w="2490" w:type="dxa"/>
          </w:tcPr>
          <w:p w14:paraId="22E68094" w14:textId="73DA0941" w:rsidR="00534EA3" w:rsidRDefault="00534EA3" w:rsidP="00534EA3">
            <w:proofErr w:type="spellStart"/>
            <w:r>
              <w:t>iah_jdbc_config</w:t>
            </w:r>
            <w:proofErr w:type="spellEnd"/>
          </w:p>
        </w:tc>
        <w:tc>
          <w:tcPr>
            <w:tcW w:w="4585" w:type="dxa"/>
          </w:tcPr>
          <w:p w14:paraId="7FDF7BB0" w14:textId="790AD564" w:rsidR="00534EA3" w:rsidRDefault="00534EA3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appbin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iah_crm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sys_iahcrm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conf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qa_iah_jdbc_config</w:t>
            </w:r>
            <w:proofErr w:type="spellEnd"/>
          </w:p>
        </w:tc>
        <w:tc>
          <w:tcPr>
            <w:tcW w:w="2501" w:type="dxa"/>
          </w:tcPr>
          <w:p w14:paraId="3B990B8B" w14:textId="447E94D3" w:rsidR="00534EA3" w:rsidRDefault="00534EA3" w:rsidP="00534EA3">
            <w:r>
              <w:t xml:space="preserve">Set in </w:t>
            </w:r>
            <w:proofErr w:type="spellStart"/>
            <w:r>
              <w:t>config</w:t>
            </w:r>
            <w:proofErr w:type="spellEnd"/>
            <w:r>
              <w:t>.</w:t>
            </w:r>
            <w:r w:rsidR="009F6890">
              <w:t xml:space="preserve"> Path to JDBC </w:t>
            </w:r>
            <w:proofErr w:type="spellStart"/>
            <w:r w:rsidR="009F6890">
              <w:t>config</w:t>
            </w:r>
            <w:proofErr w:type="spellEnd"/>
            <w:r w:rsidR="009F6890">
              <w:t xml:space="preserve"> file for </w:t>
            </w:r>
            <w:proofErr w:type="spellStart"/>
            <w:r w:rsidR="009F6890">
              <w:t>SQLLine</w:t>
            </w:r>
            <w:proofErr w:type="spellEnd"/>
            <w:r w:rsidR="009F6890">
              <w:t>.</w:t>
            </w:r>
          </w:p>
        </w:tc>
      </w:tr>
      <w:tr w:rsidR="00534EA3" w14:paraId="4F1A5142" w14:textId="77777777" w:rsidTr="009F6890">
        <w:tc>
          <w:tcPr>
            <w:tcW w:w="2490" w:type="dxa"/>
          </w:tcPr>
          <w:p w14:paraId="52B30BDA" w14:textId="3FAC3C46" w:rsidR="00534EA3" w:rsidRDefault="00534EA3" w:rsidP="00534EA3">
            <w:proofErr w:type="spellStart"/>
            <w:r>
              <w:t>hdfs_root</w:t>
            </w:r>
            <w:proofErr w:type="spellEnd"/>
          </w:p>
        </w:tc>
        <w:tc>
          <w:tcPr>
            <w:tcW w:w="4585" w:type="dxa"/>
          </w:tcPr>
          <w:p w14:paraId="39DA9186" w14:textId="54A3D87F" w:rsidR="00534EA3" w:rsidRDefault="00534EA3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appdata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iah_crm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sys_iahcrm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qa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/data</w:t>
            </w:r>
          </w:p>
        </w:tc>
        <w:tc>
          <w:tcPr>
            <w:tcW w:w="2501" w:type="dxa"/>
          </w:tcPr>
          <w:p w14:paraId="110D87AA" w14:textId="149ED15D" w:rsidR="00534EA3" w:rsidRDefault="009F6890" w:rsidP="00534EA3">
            <w:r>
              <w:t xml:space="preserve">Override </w:t>
            </w:r>
            <w:r w:rsidR="00534EA3">
              <w:t xml:space="preserve">in </w:t>
            </w:r>
            <w:proofErr w:type="spellStart"/>
            <w:r w:rsidR="00534EA3">
              <w:t>config</w:t>
            </w:r>
            <w:proofErr w:type="spellEnd"/>
            <w:r w:rsidR="00534EA3">
              <w:t>. Defaults to user HDFS home directory.</w:t>
            </w:r>
          </w:p>
        </w:tc>
      </w:tr>
      <w:tr w:rsidR="00534EA3" w14:paraId="67B93FFD" w14:textId="77777777" w:rsidTr="009F6890">
        <w:tc>
          <w:tcPr>
            <w:tcW w:w="2490" w:type="dxa"/>
          </w:tcPr>
          <w:p w14:paraId="670A92A2" w14:textId="247AF79D" w:rsidR="00534EA3" w:rsidRDefault="00534EA3" w:rsidP="00534EA3">
            <w:proofErr w:type="spellStart"/>
            <w:r>
              <w:t>iah_datasource</w:t>
            </w:r>
            <w:proofErr w:type="spellEnd"/>
          </w:p>
        </w:tc>
        <w:tc>
          <w:tcPr>
            <w:tcW w:w="4585" w:type="dxa"/>
          </w:tcPr>
          <w:p w14:paraId="1BA830C3" w14:textId="1C79F9EF" w:rsidR="00534EA3" w:rsidRDefault="00534EA3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sfdc</w:t>
            </w:r>
            <w:proofErr w:type="spellEnd"/>
          </w:p>
        </w:tc>
        <w:tc>
          <w:tcPr>
            <w:tcW w:w="2501" w:type="dxa"/>
          </w:tcPr>
          <w:p w14:paraId="1E636F80" w14:textId="6DECDB1F" w:rsidR="00534EA3" w:rsidRDefault="00534EA3" w:rsidP="00534EA3">
            <w:r>
              <w:t xml:space="preserve">Set in </w:t>
            </w:r>
            <w:proofErr w:type="spellStart"/>
            <w:r>
              <w:t>config</w:t>
            </w:r>
            <w:proofErr w:type="spellEnd"/>
            <w:r>
              <w:t xml:space="preserve">. Used to construct default paths under </w:t>
            </w:r>
            <w:proofErr w:type="spellStart"/>
            <w:r>
              <w:t>local_root</w:t>
            </w:r>
            <w:proofErr w:type="spellEnd"/>
            <w:r>
              <w:t xml:space="preserve">, </w:t>
            </w:r>
            <w:proofErr w:type="spellStart"/>
            <w:r>
              <w:t>hdfs_root</w:t>
            </w:r>
            <w:proofErr w:type="spellEnd"/>
            <w:r>
              <w:t xml:space="preserve"> and </w:t>
            </w:r>
            <w:proofErr w:type="spellStart"/>
            <w:r>
              <w:t>hive_schema</w:t>
            </w:r>
            <w:proofErr w:type="spellEnd"/>
            <w:r>
              <w:t>.</w:t>
            </w:r>
          </w:p>
        </w:tc>
      </w:tr>
      <w:tr w:rsidR="00534EA3" w14:paraId="531E5FBE" w14:textId="77777777" w:rsidTr="009F6890">
        <w:tc>
          <w:tcPr>
            <w:tcW w:w="2490" w:type="dxa"/>
          </w:tcPr>
          <w:p w14:paraId="385E6C66" w14:textId="4F4BD650" w:rsidR="00534EA3" w:rsidRDefault="00534EA3" w:rsidP="00534EA3">
            <w:proofErr w:type="spellStart"/>
            <w:r>
              <w:t>default_impala_server</w:t>
            </w:r>
            <w:proofErr w:type="spellEnd"/>
          </w:p>
        </w:tc>
        <w:tc>
          <w:tcPr>
            <w:tcW w:w="4585" w:type="dxa"/>
          </w:tcPr>
          <w:p w14:paraId="19714A4B" w14:textId="224BFBC2" w:rsidR="00534EA3" w:rsidRDefault="002E233A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hddev1.intel.com:25003</w:t>
            </w:r>
          </w:p>
        </w:tc>
        <w:tc>
          <w:tcPr>
            <w:tcW w:w="2501" w:type="dxa"/>
          </w:tcPr>
          <w:p w14:paraId="2A3BCC6E" w14:textId="7124029F" w:rsidR="00534EA3" w:rsidRDefault="009F6890" w:rsidP="00534EA3">
            <w:r>
              <w:t xml:space="preserve">Override </w:t>
            </w:r>
            <w:r w:rsidR="002E233A">
              <w:t xml:space="preserve">in </w:t>
            </w:r>
            <w:proofErr w:type="spellStart"/>
            <w:r w:rsidR="002E233A">
              <w:t>config</w:t>
            </w:r>
            <w:proofErr w:type="spellEnd"/>
            <w:r w:rsidR="002E233A">
              <w:t>. Defaults to localhost</w:t>
            </w:r>
            <w:proofErr w:type="gramStart"/>
            <w:r w:rsidR="002E233A">
              <w:t>:21000</w:t>
            </w:r>
            <w:proofErr w:type="gramEnd"/>
            <w:r w:rsidR="002E233A">
              <w:t>.</w:t>
            </w:r>
            <w:r w:rsidR="0045020E">
              <w:t xml:space="preserve"> Not used if Sentry in use.</w:t>
            </w:r>
          </w:p>
        </w:tc>
      </w:tr>
      <w:tr w:rsidR="002E233A" w14:paraId="3B23A73C" w14:textId="77777777" w:rsidTr="009F6890">
        <w:tc>
          <w:tcPr>
            <w:tcW w:w="2490" w:type="dxa"/>
          </w:tcPr>
          <w:p w14:paraId="6485CA0D" w14:textId="61D379DE" w:rsidR="002E233A" w:rsidRDefault="002E233A" w:rsidP="00534EA3">
            <w:proofErr w:type="spellStart"/>
            <w:r>
              <w:t>sf_objects_file</w:t>
            </w:r>
            <w:proofErr w:type="spellEnd"/>
          </w:p>
        </w:tc>
        <w:tc>
          <w:tcPr>
            <w:tcW w:w="4585" w:type="dxa"/>
          </w:tcPr>
          <w:p w14:paraId="7BA55419" w14:textId="0CC710A6" w:rsidR="002E233A" w:rsidRDefault="002E233A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dataloader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conf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allsfdcobjectlatest</w:t>
            </w:r>
            <w:proofErr w:type="spellEnd"/>
          </w:p>
        </w:tc>
        <w:tc>
          <w:tcPr>
            <w:tcW w:w="2501" w:type="dxa"/>
          </w:tcPr>
          <w:p w14:paraId="10983B32" w14:textId="592905DA" w:rsidR="002E233A" w:rsidRDefault="002E233A" w:rsidP="00534EA3">
            <w:r>
              <w:t xml:space="preserve">Set in </w:t>
            </w:r>
            <w:proofErr w:type="spellStart"/>
            <w:r>
              <w:t>config</w:t>
            </w:r>
            <w:proofErr w:type="spellEnd"/>
            <w:r>
              <w:t>. Limits SFDC extraction to list of objects.</w:t>
            </w:r>
          </w:p>
        </w:tc>
      </w:tr>
      <w:tr w:rsidR="002E233A" w14:paraId="6B8F6480" w14:textId="77777777" w:rsidTr="009F6890">
        <w:tc>
          <w:tcPr>
            <w:tcW w:w="2490" w:type="dxa"/>
          </w:tcPr>
          <w:p w14:paraId="0A0EC2D9" w14:textId="770F7A88" w:rsidR="002E233A" w:rsidRDefault="002E233A" w:rsidP="00534EA3">
            <w:proofErr w:type="spellStart"/>
            <w:r>
              <w:t>hive_schema</w:t>
            </w:r>
            <w:proofErr w:type="spellEnd"/>
          </w:p>
        </w:tc>
        <w:tc>
          <w:tcPr>
            <w:tcW w:w="4585" w:type="dxa"/>
          </w:tcPr>
          <w:p w14:paraId="7355C257" w14:textId="27DCB350" w:rsidR="002E233A" w:rsidRDefault="002E233A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iah_crm_qa</w:t>
            </w:r>
            <w:proofErr w:type="spellEnd"/>
          </w:p>
        </w:tc>
        <w:tc>
          <w:tcPr>
            <w:tcW w:w="2501" w:type="dxa"/>
          </w:tcPr>
          <w:p w14:paraId="3C0D76B2" w14:textId="398DBE91" w:rsidR="002E233A" w:rsidRDefault="009F6890" w:rsidP="004D19B4">
            <w:r>
              <w:t xml:space="preserve">Override </w:t>
            </w:r>
            <w:r w:rsidR="002E233A">
              <w:t xml:space="preserve">in </w:t>
            </w:r>
            <w:proofErr w:type="spellStart"/>
            <w:r w:rsidR="002E233A">
              <w:t>config</w:t>
            </w:r>
            <w:proofErr w:type="spellEnd"/>
            <w:r w:rsidR="002E233A">
              <w:t xml:space="preserve">. </w:t>
            </w:r>
            <w:r w:rsidR="004D19B4">
              <w:t>P</w:t>
            </w:r>
            <w:r w:rsidR="002E233A">
              <w:t xml:space="preserve">refix used for all </w:t>
            </w:r>
            <w:r w:rsidR="002E233A">
              <w:lastRenderedPageBreak/>
              <w:t>IAH CRM Hive database names. Defaults to user name.</w:t>
            </w:r>
          </w:p>
        </w:tc>
      </w:tr>
      <w:tr w:rsidR="00FC275C" w14:paraId="2758AAC8" w14:textId="77777777" w:rsidTr="009F6890">
        <w:tc>
          <w:tcPr>
            <w:tcW w:w="2490" w:type="dxa"/>
          </w:tcPr>
          <w:p w14:paraId="03E94902" w14:textId="0F9C81C4" w:rsidR="00FC275C" w:rsidRDefault="00FC275C" w:rsidP="00534EA3">
            <w:proofErr w:type="spellStart"/>
            <w:r>
              <w:lastRenderedPageBreak/>
              <w:t>hive_dim_schema</w:t>
            </w:r>
            <w:proofErr w:type="spellEnd"/>
          </w:p>
        </w:tc>
        <w:tc>
          <w:tcPr>
            <w:tcW w:w="4585" w:type="dxa"/>
          </w:tcPr>
          <w:p w14:paraId="27A283C8" w14:textId="022AFE25" w:rsidR="00FC275C" w:rsidRDefault="00FC275C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iah_crm</w:t>
            </w:r>
            <w:proofErr w:type="spellEnd"/>
          </w:p>
        </w:tc>
        <w:tc>
          <w:tcPr>
            <w:tcW w:w="2501" w:type="dxa"/>
          </w:tcPr>
          <w:p w14:paraId="20A65006" w14:textId="46647EEC" w:rsidR="00FC275C" w:rsidRDefault="00FC275C" w:rsidP="004D19B4">
            <w:r>
              <w:t>Schema for dimension tables, which may be cached copies</w:t>
            </w:r>
          </w:p>
        </w:tc>
      </w:tr>
      <w:tr w:rsidR="002E233A" w14:paraId="3DB52F87" w14:textId="77777777" w:rsidTr="009F6890">
        <w:tc>
          <w:tcPr>
            <w:tcW w:w="2490" w:type="dxa"/>
          </w:tcPr>
          <w:p w14:paraId="5E6E94C4" w14:textId="6AED12C0" w:rsidR="002E233A" w:rsidRDefault="002E233A" w:rsidP="00534EA3">
            <w:proofErr w:type="spellStart"/>
            <w:r>
              <w:t>latest_views_use_real_types</w:t>
            </w:r>
            <w:proofErr w:type="spellEnd"/>
          </w:p>
        </w:tc>
        <w:tc>
          <w:tcPr>
            <w:tcW w:w="4585" w:type="dxa"/>
          </w:tcPr>
          <w:p w14:paraId="534E19D0" w14:textId="23F53F3F" w:rsidR="002E233A" w:rsidRDefault="002E233A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</w:t>
            </w:r>
          </w:p>
        </w:tc>
        <w:tc>
          <w:tcPr>
            <w:tcW w:w="2501" w:type="dxa"/>
          </w:tcPr>
          <w:p w14:paraId="76412F01" w14:textId="5F410B8E" w:rsidR="002E233A" w:rsidRDefault="009F6890" w:rsidP="00534EA3">
            <w:r>
              <w:t xml:space="preserve">Override </w:t>
            </w:r>
            <w:r w:rsidR="002E233A">
              <w:t xml:space="preserve">in </w:t>
            </w:r>
            <w:proofErr w:type="spellStart"/>
            <w:r w:rsidR="002E233A">
              <w:t>config</w:t>
            </w:r>
            <w:proofErr w:type="spellEnd"/>
            <w:r w:rsidR="002E233A">
              <w:t>. Determines if views in _latest DB use Hive casts from string to native SFDC types.</w:t>
            </w:r>
          </w:p>
        </w:tc>
      </w:tr>
      <w:tr w:rsidR="002E233A" w14:paraId="25AFBFF7" w14:textId="77777777" w:rsidTr="009F6890">
        <w:tc>
          <w:tcPr>
            <w:tcW w:w="2490" w:type="dxa"/>
          </w:tcPr>
          <w:p w14:paraId="08F1E1C3" w14:textId="626420CC" w:rsidR="002E233A" w:rsidRDefault="002E233A" w:rsidP="00534EA3">
            <w:proofErr w:type="spellStart"/>
            <w:r>
              <w:t>iah_success_msg</w:t>
            </w:r>
            <w:proofErr w:type="spellEnd"/>
          </w:p>
        </w:tc>
        <w:tc>
          <w:tcPr>
            <w:tcW w:w="4585" w:type="dxa"/>
          </w:tcPr>
          <w:p w14:paraId="426EB4A1" w14:textId="7C85A7DD" w:rsidR="002E233A" w:rsidRDefault="002E233A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conf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/iah_success_msg.txt</w:t>
            </w:r>
          </w:p>
        </w:tc>
        <w:tc>
          <w:tcPr>
            <w:tcW w:w="2501" w:type="dxa"/>
          </w:tcPr>
          <w:p w14:paraId="2C146692" w14:textId="2E85B87B" w:rsidR="002E233A" w:rsidRDefault="002E233A" w:rsidP="00534EA3">
            <w:r>
              <w:t xml:space="preserve">Set in </w:t>
            </w:r>
            <w:proofErr w:type="spellStart"/>
            <w:r>
              <w:t>config</w:t>
            </w:r>
            <w:proofErr w:type="spellEnd"/>
            <w:r>
              <w:t>. Message template to parse and email on daily run success.</w:t>
            </w:r>
          </w:p>
        </w:tc>
      </w:tr>
      <w:tr w:rsidR="002E233A" w14:paraId="28B0F21E" w14:textId="77777777" w:rsidTr="009F6890">
        <w:tc>
          <w:tcPr>
            <w:tcW w:w="2490" w:type="dxa"/>
          </w:tcPr>
          <w:p w14:paraId="35201FFD" w14:textId="27452FEF" w:rsidR="002E233A" w:rsidRDefault="002E233A" w:rsidP="00534EA3">
            <w:proofErr w:type="spellStart"/>
            <w:r>
              <w:t>iah_failure_msg</w:t>
            </w:r>
            <w:proofErr w:type="spellEnd"/>
          </w:p>
        </w:tc>
        <w:tc>
          <w:tcPr>
            <w:tcW w:w="4585" w:type="dxa"/>
          </w:tcPr>
          <w:p w14:paraId="2C77F5F7" w14:textId="244C9ECB" w:rsidR="002E233A" w:rsidRDefault="002E233A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conf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/iah_failure_msg.txt</w:t>
            </w:r>
          </w:p>
        </w:tc>
        <w:tc>
          <w:tcPr>
            <w:tcW w:w="2501" w:type="dxa"/>
          </w:tcPr>
          <w:p w14:paraId="1123E265" w14:textId="62A8B602" w:rsidR="002E233A" w:rsidRDefault="002E233A" w:rsidP="00534EA3">
            <w:r>
              <w:t xml:space="preserve">Set in </w:t>
            </w:r>
            <w:proofErr w:type="spellStart"/>
            <w:r>
              <w:t>config</w:t>
            </w:r>
            <w:proofErr w:type="spellEnd"/>
            <w:r>
              <w:t>. Message template to parse and email on daily run failure.</w:t>
            </w:r>
          </w:p>
        </w:tc>
      </w:tr>
      <w:tr w:rsidR="002E233A" w14:paraId="54694CEA" w14:textId="77777777" w:rsidTr="009F6890">
        <w:tc>
          <w:tcPr>
            <w:tcW w:w="2490" w:type="dxa"/>
          </w:tcPr>
          <w:p w14:paraId="0C37B422" w14:textId="5050A20C" w:rsidR="002E233A" w:rsidRDefault="002E233A" w:rsidP="00534EA3">
            <w:proofErr w:type="spellStart"/>
            <w:r>
              <w:t>iah_success_list</w:t>
            </w:r>
            <w:proofErr w:type="spellEnd"/>
          </w:p>
        </w:tc>
        <w:tc>
          <w:tcPr>
            <w:tcW w:w="4585" w:type="dxa"/>
          </w:tcPr>
          <w:p w14:paraId="50062317" w14:textId="3B26FA27" w:rsidR="002E233A" w:rsidRDefault="002145C3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  <w:hyperlink r:id="rId9" w:history="1">
              <w:r w:rsidR="002E233A" w:rsidRPr="00A52D28">
                <w:rPr>
                  <w:rStyle w:val="Hyperlink"/>
                  <w:rFonts w:ascii="Lucida Console" w:hAnsi="Lucida Console" w:cs="Lucida Console"/>
                  <w:sz w:val="18"/>
                  <w:szCs w:val="18"/>
                </w:rPr>
                <w:t>user@intel.com</w:t>
              </w:r>
            </w:hyperlink>
          </w:p>
        </w:tc>
        <w:tc>
          <w:tcPr>
            <w:tcW w:w="2501" w:type="dxa"/>
          </w:tcPr>
          <w:p w14:paraId="167CFFAD" w14:textId="7C06BA38" w:rsidR="002E233A" w:rsidRDefault="002E233A" w:rsidP="00534EA3">
            <w:r>
              <w:t xml:space="preserve">Set in </w:t>
            </w:r>
            <w:proofErr w:type="spellStart"/>
            <w:r>
              <w:t>config</w:t>
            </w:r>
            <w:proofErr w:type="spellEnd"/>
            <w:r>
              <w:t>. Comma separated list of email addresses to notify on success.</w:t>
            </w:r>
          </w:p>
        </w:tc>
      </w:tr>
      <w:tr w:rsidR="002E233A" w14:paraId="4CE128B5" w14:textId="77777777" w:rsidTr="009F6890">
        <w:tc>
          <w:tcPr>
            <w:tcW w:w="2490" w:type="dxa"/>
          </w:tcPr>
          <w:p w14:paraId="7B37E333" w14:textId="74E3961F" w:rsidR="002E233A" w:rsidRDefault="002E233A" w:rsidP="00534EA3">
            <w:proofErr w:type="spellStart"/>
            <w:r>
              <w:t>iah_failure_list</w:t>
            </w:r>
            <w:proofErr w:type="spellEnd"/>
          </w:p>
        </w:tc>
        <w:tc>
          <w:tcPr>
            <w:tcW w:w="4585" w:type="dxa"/>
          </w:tcPr>
          <w:p w14:paraId="2A1412D1" w14:textId="2780F19A" w:rsidR="002E233A" w:rsidRDefault="002145C3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  <w:hyperlink r:id="rId10" w:history="1">
              <w:r w:rsidR="002E233A" w:rsidRPr="00A52D28">
                <w:rPr>
                  <w:rStyle w:val="Hyperlink"/>
                  <w:rFonts w:ascii="Lucida Console" w:hAnsi="Lucida Console" w:cs="Lucida Console"/>
                  <w:sz w:val="18"/>
                  <w:szCs w:val="18"/>
                </w:rPr>
                <w:t>user@intel.com</w:t>
              </w:r>
            </w:hyperlink>
          </w:p>
        </w:tc>
        <w:tc>
          <w:tcPr>
            <w:tcW w:w="2501" w:type="dxa"/>
          </w:tcPr>
          <w:p w14:paraId="5F2295FE" w14:textId="63FE496A" w:rsidR="002E233A" w:rsidRDefault="002E233A" w:rsidP="00534EA3">
            <w:r>
              <w:t xml:space="preserve">Set in </w:t>
            </w:r>
            <w:proofErr w:type="spellStart"/>
            <w:r>
              <w:t>config</w:t>
            </w:r>
            <w:proofErr w:type="spellEnd"/>
            <w:r>
              <w:t>. Comma separated list of email addresses to notify on failure.</w:t>
            </w:r>
          </w:p>
        </w:tc>
      </w:tr>
      <w:tr w:rsidR="000A561C" w14:paraId="2F83C23A" w14:textId="77777777" w:rsidTr="009F6890">
        <w:tc>
          <w:tcPr>
            <w:tcW w:w="2490" w:type="dxa"/>
          </w:tcPr>
          <w:p w14:paraId="72E83473" w14:textId="6CBF025C" w:rsidR="000A561C" w:rsidRDefault="000A561C" w:rsidP="00534EA3">
            <w:proofErr w:type="spellStart"/>
            <w:r>
              <w:t>scriptdir</w:t>
            </w:r>
            <w:proofErr w:type="spellEnd"/>
          </w:p>
        </w:tc>
        <w:tc>
          <w:tcPr>
            <w:tcW w:w="4585" w:type="dxa"/>
          </w:tcPr>
          <w:p w14:paraId="51310C6C" w14:textId="77777777" w:rsidR="000A561C" w:rsidRDefault="000A561C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2501" w:type="dxa"/>
          </w:tcPr>
          <w:p w14:paraId="61B673C2" w14:textId="6B4BF0EE" w:rsidR="000A561C" w:rsidRDefault="000A561C" w:rsidP="000A561C">
            <w:r>
              <w:t xml:space="preserve">Auto set. Refers to script directory </w:t>
            </w:r>
            <w:proofErr w:type="spellStart"/>
            <w:r>
              <w:t>src</w:t>
            </w:r>
            <w:proofErr w:type="spellEnd"/>
            <w:r>
              <w:t>/main/scripts.</w:t>
            </w:r>
          </w:p>
        </w:tc>
      </w:tr>
      <w:tr w:rsidR="000A561C" w14:paraId="766230BD" w14:textId="77777777" w:rsidTr="009F6890">
        <w:tc>
          <w:tcPr>
            <w:tcW w:w="2490" w:type="dxa"/>
          </w:tcPr>
          <w:p w14:paraId="21DE23C9" w14:textId="7719BCE8" w:rsidR="000A561C" w:rsidRDefault="000A561C" w:rsidP="00534EA3">
            <w:proofErr w:type="spellStart"/>
            <w:r>
              <w:lastRenderedPageBreak/>
              <w:t>approot</w:t>
            </w:r>
            <w:proofErr w:type="spellEnd"/>
          </w:p>
        </w:tc>
        <w:tc>
          <w:tcPr>
            <w:tcW w:w="4585" w:type="dxa"/>
          </w:tcPr>
          <w:p w14:paraId="620F9DF3" w14:textId="77777777" w:rsidR="000A561C" w:rsidRDefault="000A561C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2501" w:type="dxa"/>
          </w:tcPr>
          <w:p w14:paraId="0C2B5B82" w14:textId="5E6E934D" w:rsidR="000A561C" w:rsidRDefault="000A561C" w:rsidP="00534EA3">
            <w:r>
              <w:t>Auto set. Refers to top level of project directory.</w:t>
            </w:r>
          </w:p>
        </w:tc>
      </w:tr>
      <w:tr w:rsidR="000A561C" w14:paraId="25CB167F" w14:textId="77777777" w:rsidTr="009F6890">
        <w:tc>
          <w:tcPr>
            <w:tcW w:w="2490" w:type="dxa"/>
          </w:tcPr>
          <w:p w14:paraId="5D70784E" w14:textId="7B2ADC4D" w:rsidR="000A561C" w:rsidRDefault="000A561C" w:rsidP="00534EA3">
            <w:proofErr w:type="spellStart"/>
            <w:r>
              <w:t>bindir</w:t>
            </w:r>
            <w:proofErr w:type="spellEnd"/>
          </w:p>
        </w:tc>
        <w:tc>
          <w:tcPr>
            <w:tcW w:w="4585" w:type="dxa"/>
          </w:tcPr>
          <w:p w14:paraId="3EC4331C" w14:textId="77777777" w:rsidR="000A561C" w:rsidRDefault="000A561C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2501" w:type="dxa"/>
          </w:tcPr>
          <w:p w14:paraId="07E98CCC" w14:textId="2AEC2DEA" w:rsidR="000A561C" w:rsidRDefault="000A561C" w:rsidP="00534EA3">
            <w:r>
              <w:t>Auto set. Refers to bin directory.</w:t>
            </w:r>
          </w:p>
        </w:tc>
      </w:tr>
      <w:tr w:rsidR="000A561C" w14:paraId="0F3F467B" w14:textId="77777777" w:rsidTr="009F6890">
        <w:tc>
          <w:tcPr>
            <w:tcW w:w="2490" w:type="dxa"/>
          </w:tcPr>
          <w:p w14:paraId="042FF09D" w14:textId="263295C8" w:rsidR="000A561C" w:rsidRDefault="000A561C" w:rsidP="00534EA3">
            <w:proofErr w:type="spellStart"/>
            <w:r>
              <w:t>confdir</w:t>
            </w:r>
            <w:proofErr w:type="spellEnd"/>
          </w:p>
        </w:tc>
        <w:tc>
          <w:tcPr>
            <w:tcW w:w="4585" w:type="dxa"/>
          </w:tcPr>
          <w:p w14:paraId="3E2E6950" w14:textId="77777777" w:rsidR="000A561C" w:rsidRDefault="000A561C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2501" w:type="dxa"/>
          </w:tcPr>
          <w:p w14:paraId="158AF755" w14:textId="522293E2" w:rsidR="000A561C" w:rsidRDefault="000A561C" w:rsidP="00534EA3">
            <w:r>
              <w:t xml:space="preserve">Auto set. Refers to </w:t>
            </w:r>
            <w:proofErr w:type="spellStart"/>
            <w:r>
              <w:t>config</w:t>
            </w:r>
            <w:proofErr w:type="spellEnd"/>
            <w:r>
              <w:t xml:space="preserve"> directory.</w:t>
            </w:r>
          </w:p>
        </w:tc>
      </w:tr>
      <w:tr w:rsidR="000A561C" w14:paraId="6BB92DC7" w14:textId="77777777" w:rsidTr="009F6890">
        <w:tc>
          <w:tcPr>
            <w:tcW w:w="2490" w:type="dxa"/>
          </w:tcPr>
          <w:p w14:paraId="57CB78D9" w14:textId="3A1E1983" w:rsidR="000A561C" w:rsidRDefault="000A561C" w:rsidP="00534EA3">
            <w:proofErr w:type="spellStart"/>
            <w:r>
              <w:t>libdir</w:t>
            </w:r>
            <w:proofErr w:type="spellEnd"/>
          </w:p>
        </w:tc>
        <w:tc>
          <w:tcPr>
            <w:tcW w:w="4585" w:type="dxa"/>
          </w:tcPr>
          <w:p w14:paraId="33E7F566" w14:textId="77777777" w:rsidR="000A561C" w:rsidRDefault="000A561C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2501" w:type="dxa"/>
          </w:tcPr>
          <w:p w14:paraId="64BE185A" w14:textId="4A6210B3" w:rsidR="000A561C" w:rsidRDefault="000A561C" w:rsidP="00534EA3">
            <w:r>
              <w:t>Auto set. Refers to lib directory.</w:t>
            </w:r>
          </w:p>
        </w:tc>
      </w:tr>
      <w:tr w:rsidR="000A561C" w14:paraId="37AF2D63" w14:textId="77777777" w:rsidTr="009F6890">
        <w:tc>
          <w:tcPr>
            <w:tcW w:w="2490" w:type="dxa"/>
          </w:tcPr>
          <w:p w14:paraId="0E09957D" w14:textId="566D09ED" w:rsidR="000A561C" w:rsidRDefault="000A561C" w:rsidP="00534EA3">
            <w:proofErr w:type="spellStart"/>
            <w:r>
              <w:t>targetdir</w:t>
            </w:r>
            <w:proofErr w:type="spellEnd"/>
          </w:p>
        </w:tc>
        <w:tc>
          <w:tcPr>
            <w:tcW w:w="4585" w:type="dxa"/>
          </w:tcPr>
          <w:p w14:paraId="20B89270" w14:textId="77777777" w:rsidR="000A561C" w:rsidRDefault="000A561C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2501" w:type="dxa"/>
          </w:tcPr>
          <w:p w14:paraId="63D684BD" w14:textId="3022B692" w:rsidR="000A561C" w:rsidRDefault="000A561C" w:rsidP="00534EA3">
            <w:r>
              <w:t>Auto set. Refers to target directory.</w:t>
            </w:r>
          </w:p>
        </w:tc>
      </w:tr>
      <w:tr w:rsidR="000A561C" w14:paraId="371A94F3" w14:textId="77777777" w:rsidTr="009F6890">
        <w:tc>
          <w:tcPr>
            <w:tcW w:w="2490" w:type="dxa"/>
          </w:tcPr>
          <w:p w14:paraId="7AC64F4F" w14:textId="11D0EC65" w:rsidR="000A561C" w:rsidRDefault="000A561C" w:rsidP="00534EA3">
            <w:proofErr w:type="spellStart"/>
            <w:r>
              <w:t>ddldir</w:t>
            </w:r>
            <w:proofErr w:type="spellEnd"/>
          </w:p>
        </w:tc>
        <w:tc>
          <w:tcPr>
            <w:tcW w:w="4585" w:type="dxa"/>
          </w:tcPr>
          <w:p w14:paraId="24DD86AE" w14:textId="77777777" w:rsidR="000A561C" w:rsidRDefault="000A561C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2501" w:type="dxa"/>
          </w:tcPr>
          <w:p w14:paraId="61849A26" w14:textId="1709A86C" w:rsidR="000A561C" w:rsidRDefault="000A561C" w:rsidP="00534EA3">
            <w:r>
              <w:t xml:space="preserve">Auto set. Refers to </w:t>
            </w:r>
            <w:proofErr w:type="spellStart"/>
            <w:r>
              <w:t>ddl</w:t>
            </w:r>
            <w:proofErr w:type="spellEnd"/>
            <w:r>
              <w:t xml:space="preserve"> directory root.</w:t>
            </w:r>
          </w:p>
        </w:tc>
      </w:tr>
      <w:tr w:rsidR="000A561C" w14:paraId="3F840E3F" w14:textId="77777777" w:rsidTr="009F6890">
        <w:tc>
          <w:tcPr>
            <w:tcW w:w="2490" w:type="dxa"/>
          </w:tcPr>
          <w:p w14:paraId="5C6DCD65" w14:textId="0E3A48A7" w:rsidR="000A561C" w:rsidRDefault="000A561C" w:rsidP="00534EA3">
            <w:proofErr w:type="spellStart"/>
            <w:r>
              <w:t>dataloaderdir</w:t>
            </w:r>
            <w:proofErr w:type="spellEnd"/>
          </w:p>
        </w:tc>
        <w:tc>
          <w:tcPr>
            <w:tcW w:w="4585" w:type="dxa"/>
          </w:tcPr>
          <w:p w14:paraId="7B6D7A06" w14:textId="77777777" w:rsidR="000A561C" w:rsidRDefault="000A561C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2501" w:type="dxa"/>
          </w:tcPr>
          <w:p w14:paraId="31EF2C52" w14:textId="6D01F2B3" w:rsidR="000A561C" w:rsidRDefault="000A561C" w:rsidP="00534EA3">
            <w:r>
              <w:t xml:space="preserve">Auto set. Refers to </w:t>
            </w:r>
            <w:proofErr w:type="spellStart"/>
            <w:r>
              <w:t>dataloader</w:t>
            </w:r>
            <w:proofErr w:type="spellEnd"/>
            <w:r>
              <w:t xml:space="preserve"> directory.</w:t>
            </w:r>
          </w:p>
        </w:tc>
      </w:tr>
      <w:tr w:rsidR="000A561C" w14:paraId="7E3CD7EC" w14:textId="77777777" w:rsidTr="009F6890">
        <w:tc>
          <w:tcPr>
            <w:tcW w:w="2490" w:type="dxa"/>
          </w:tcPr>
          <w:p w14:paraId="571E084A" w14:textId="7F347171" w:rsidR="000A561C" w:rsidRDefault="000A561C" w:rsidP="00534EA3">
            <w:proofErr w:type="spellStart"/>
            <w:r>
              <w:t>default_umask</w:t>
            </w:r>
            <w:proofErr w:type="spellEnd"/>
          </w:p>
        </w:tc>
        <w:tc>
          <w:tcPr>
            <w:tcW w:w="4585" w:type="dxa"/>
          </w:tcPr>
          <w:p w14:paraId="3630D98C" w14:textId="7AF75480" w:rsidR="000A561C" w:rsidRDefault="00DD5E7B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0002</w:t>
            </w:r>
          </w:p>
        </w:tc>
        <w:tc>
          <w:tcPr>
            <w:tcW w:w="2501" w:type="dxa"/>
          </w:tcPr>
          <w:p w14:paraId="0B16A176" w14:textId="19F0EDDF" w:rsidR="000A561C" w:rsidRDefault="000A561C" w:rsidP="00534EA3">
            <w:r>
              <w:t xml:space="preserve">Override in </w:t>
            </w:r>
            <w:proofErr w:type="spellStart"/>
            <w:r>
              <w:t>config</w:t>
            </w:r>
            <w:proofErr w:type="spellEnd"/>
            <w:r>
              <w:t>. Defaults to 0002.</w:t>
            </w:r>
          </w:p>
        </w:tc>
      </w:tr>
      <w:tr w:rsidR="000A561C" w14:paraId="115FFCA9" w14:textId="77777777" w:rsidTr="009F6890">
        <w:tc>
          <w:tcPr>
            <w:tcW w:w="2490" w:type="dxa"/>
          </w:tcPr>
          <w:p w14:paraId="0EDB3020" w14:textId="65A85575" w:rsidR="000A561C" w:rsidRDefault="00DD5E7B" w:rsidP="00534EA3">
            <w:r>
              <w:t>dataset</w:t>
            </w:r>
          </w:p>
        </w:tc>
        <w:tc>
          <w:tcPr>
            <w:tcW w:w="4585" w:type="dxa"/>
          </w:tcPr>
          <w:p w14:paraId="09D1E284" w14:textId="7D71A177" w:rsidR="000A561C" w:rsidRDefault="00DD5E7B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kite-dataset</w:t>
            </w:r>
          </w:p>
        </w:tc>
        <w:tc>
          <w:tcPr>
            <w:tcW w:w="2501" w:type="dxa"/>
          </w:tcPr>
          <w:p w14:paraId="53EB9FD8" w14:textId="0B4C52E3" w:rsidR="000A561C" w:rsidRDefault="00DD5E7B" w:rsidP="00534EA3">
            <w:r>
              <w:t xml:space="preserve">Override in </w:t>
            </w:r>
            <w:proofErr w:type="spellStart"/>
            <w:r>
              <w:t>config</w:t>
            </w:r>
            <w:proofErr w:type="spellEnd"/>
            <w:r>
              <w:t>.</w:t>
            </w:r>
          </w:p>
        </w:tc>
      </w:tr>
      <w:tr w:rsidR="00DD5E7B" w14:paraId="1095FF35" w14:textId="77777777" w:rsidTr="009F6890">
        <w:tc>
          <w:tcPr>
            <w:tcW w:w="2490" w:type="dxa"/>
          </w:tcPr>
          <w:p w14:paraId="273FA0BD" w14:textId="4B2859E0" w:rsidR="00DD5E7B" w:rsidRDefault="00DD5E7B" w:rsidP="00534EA3">
            <w:proofErr w:type="spellStart"/>
            <w:r>
              <w:t>kite_max_localfile_size</w:t>
            </w:r>
            <w:proofErr w:type="spellEnd"/>
          </w:p>
        </w:tc>
        <w:tc>
          <w:tcPr>
            <w:tcW w:w="4585" w:type="dxa"/>
          </w:tcPr>
          <w:p w14:paraId="4F063293" w14:textId="660CCB4D" w:rsidR="00DD5E7B" w:rsidRDefault="00DD5E7B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10000000</w:t>
            </w:r>
          </w:p>
        </w:tc>
        <w:tc>
          <w:tcPr>
            <w:tcW w:w="2501" w:type="dxa"/>
          </w:tcPr>
          <w:p w14:paraId="3BCF08EB" w14:textId="1C7E4AE1" w:rsidR="00DD5E7B" w:rsidRDefault="00DD5E7B" w:rsidP="00DD5E7B">
            <w:r>
              <w:t xml:space="preserve">Override in </w:t>
            </w:r>
            <w:proofErr w:type="spellStart"/>
            <w:r>
              <w:t>config</w:t>
            </w:r>
            <w:proofErr w:type="spellEnd"/>
            <w:r>
              <w:t xml:space="preserve">. Max size of file before Kite uses </w:t>
            </w:r>
            <w:proofErr w:type="spellStart"/>
            <w:r>
              <w:t>MapReduce</w:t>
            </w:r>
            <w:proofErr w:type="spellEnd"/>
            <w:r>
              <w:t xml:space="preserve"> mode.</w:t>
            </w:r>
          </w:p>
        </w:tc>
      </w:tr>
      <w:tr w:rsidR="00DD5E7B" w14:paraId="7A280DF7" w14:textId="77777777" w:rsidTr="009F6890">
        <w:tc>
          <w:tcPr>
            <w:tcW w:w="2490" w:type="dxa"/>
          </w:tcPr>
          <w:p w14:paraId="57D0947A" w14:textId="6DACAB3F" w:rsidR="00DD5E7B" w:rsidRDefault="00DD5E7B" w:rsidP="00534EA3">
            <w:proofErr w:type="spellStart"/>
            <w:r>
              <w:t>default_hive_server</w:t>
            </w:r>
            <w:proofErr w:type="spellEnd"/>
          </w:p>
        </w:tc>
        <w:tc>
          <w:tcPr>
            <w:tcW w:w="4585" w:type="dxa"/>
          </w:tcPr>
          <w:p w14:paraId="77DCE389" w14:textId="14328D18" w:rsidR="00DD5E7B" w:rsidRDefault="00DD5E7B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localhost:10000</w:t>
            </w:r>
          </w:p>
        </w:tc>
        <w:tc>
          <w:tcPr>
            <w:tcW w:w="2501" w:type="dxa"/>
          </w:tcPr>
          <w:p w14:paraId="7011E917" w14:textId="4AF4AA41" w:rsidR="00DD5E7B" w:rsidRDefault="00DD5E7B" w:rsidP="00DD5E7B">
            <w:r>
              <w:t xml:space="preserve">Override in </w:t>
            </w:r>
            <w:proofErr w:type="spellStart"/>
            <w:r>
              <w:t>config</w:t>
            </w:r>
            <w:proofErr w:type="spellEnd"/>
            <w:r>
              <w:t xml:space="preserve">. Endpoint for </w:t>
            </w:r>
            <w:proofErr w:type="spellStart"/>
            <w:r>
              <w:t>HiveServer</w:t>
            </w:r>
            <w:proofErr w:type="spellEnd"/>
            <w:r>
              <w:t xml:space="preserve"> 2.</w:t>
            </w:r>
            <w:r w:rsidR="00FC275C">
              <w:t xml:space="preserve"> Not used if Sentry in use.</w:t>
            </w:r>
          </w:p>
        </w:tc>
      </w:tr>
      <w:tr w:rsidR="00DD5E7B" w14:paraId="405AB631" w14:textId="77777777" w:rsidTr="009F6890">
        <w:tc>
          <w:tcPr>
            <w:tcW w:w="2490" w:type="dxa"/>
          </w:tcPr>
          <w:p w14:paraId="0BD17558" w14:textId="730C599B" w:rsidR="00DD5E7B" w:rsidRDefault="00DD5E7B" w:rsidP="00534EA3">
            <w:proofErr w:type="spellStart"/>
            <w:r>
              <w:t>impala_shell</w:t>
            </w:r>
            <w:proofErr w:type="spellEnd"/>
          </w:p>
        </w:tc>
        <w:tc>
          <w:tcPr>
            <w:tcW w:w="4585" w:type="dxa"/>
          </w:tcPr>
          <w:p w14:paraId="7D8F675D" w14:textId="3BD67284" w:rsidR="00DD5E7B" w:rsidRDefault="00DD5E7B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impala-shell</w:t>
            </w:r>
          </w:p>
        </w:tc>
        <w:tc>
          <w:tcPr>
            <w:tcW w:w="2501" w:type="dxa"/>
          </w:tcPr>
          <w:p w14:paraId="017D560C" w14:textId="4BE0BB65" w:rsidR="00DD5E7B" w:rsidRDefault="00DD5E7B" w:rsidP="00DD5E7B">
            <w:r>
              <w:t xml:space="preserve">Override in </w:t>
            </w:r>
            <w:proofErr w:type="spellStart"/>
            <w:r>
              <w:t>config</w:t>
            </w:r>
            <w:proofErr w:type="spellEnd"/>
            <w:r>
              <w:t xml:space="preserve">. Command used to run Impala client </w:t>
            </w:r>
            <w:r>
              <w:lastRenderedPageBreak/>
              <w:t>commands.</w:t>
            </w:r>
            <w:r w:rsidR="00336C05">
              <w:t xml:space="preserve"> Not used if Sentry enabled.</w:t>
            </w:r>
          </w:p>
        </w:tc>
      </w:tr>
      <w:tr w:rsidR="00DD5E7B" w14:paraId="062D2A0E" w14:textId="77777777" w:rsidTr="009F6890">
        <w:tc>
          <w:tcPr>
            <w:tcW w:w="2490" w:type="dxa"/>
          </w:tcPr>
          <w:p w14:paraId="2FD5E07E" w14:textId="0DB313A9" w:rsidR="00DD5E7B" w:rsidRDefault="00DD5E7B" w:rsidP="00534EA3">
            <w:proofErr w:type="spellStart"/>
            <w:r>
              <w:lastRenderedPageBreak/>
              <w:t>iah_tz_offset</w:t>
            </w:r>
            <w:proofErr w:type="spellEnd"/>
          </w:p>
        </w:tc>
        <w:tc>
          <w:tcPr>
            <w:tcW w:w="4585" w:type="dxa"/>
          </w:tcPr>
          <w:p w14:paraId="3B120044" w14:textId="2A05F331" w:rsidR="00DD5E7B" w:rsidRDefault="00DD5E7B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-0800</w:t>
            </w:r>
          </w:p>
        </w:tc>
        <w:tc>
          <w:tcPr>
            <w:tcW w:w="2501" w:type="dxa"/>
          </w:tcPr>
          <w:p w14:paraId="3CA0F6E9" w14:textId="414F6C80" w:rsidR="00DD5E7B" w:rsidRDefault="00DD5E7B" w:rsidP="00DD5E7B">
            <w:r>
              <w:t xml:space="preserve">Override in </w:t>
            </w:r>
            <w:proofErr w:type="spellStart"/>
            <w:r>
              <w:t>config</w:t>
            </w:r>
            <w:proofErr w:type="spellEnd"/>
            <w:r>
              <w:t>. Used by Data Loader to set last run dates in expected format.</w:t>
            </w:r>
          </w:p>
        </w:tc>
      </w:tr>
      <w:tr w:rsidR="00DD5E7B" w14:paraId="51C44CD1" w14:textId="77777777" w:rsidTr="009F6890">
        <w:tc>
          <w:tcPr>
            <w:tcW w:w="2490" w:type="dxa"/>
          </w:tcPr>
          <w:p w14:paraId="00777ED1" w14:textId="72C3BD76" w:rsidR="00DD5E7B" w:rsidRDefault="00DD5E7B" w:rsidP="00534EA3">
            <w:proofErr w:type="spellStart"/>
            <w:r>
              <w:t>ingest_partition_key</w:t>
            </w:r>
            <w:proofErr w:type="spellEnd"/>
          </w:p>
        </w:tc>
        <w:tc>
          <w:tcPr>
            <w:tcW w:w="4585" w:type="dxa"/>
          </w:tcPr>
          <w:p w14:paraId="0348BDFE" w14:textId="5A483D9E" w:rsidR="00DD5E7B" w:rsidRDefault="00DD5E7B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ingest_ts</w:t>
            </w:r>
            <w:proofErr w:type="spellEnd"/>
          </w:p>
        </w:tc>
        <w:tc>
          <w:tcPr>
            <w:tcW w:w="2501" w:type="dxa"/>
          </w:tcPr>
          <w:p w14:paraId="18AD773E" w14:textId="2070CA04" w:rsidR="00DD5E7B" w:rsidRDefault="00DD5E7B" w:rsidP="00DD5E7B">
            <w:r>
              <w:t xml:space="preserve">Override in </w:t>
            </w:r>
            <w:proofErr w:type="spellStart"/>
            <w:r>
              <w:t>config</w:t>
            </w:r>
            <w:proofErr w:type="spellEnd"/>
            <w:r>
              <w:t>. Name of partition key column for objects in ingest schema.</w:t>
            </w:r>
          </w:p>
        </w:tc>
      </w:tr>
      <w:tr w:rsidR="00DD5E7B" w14:paraId="0A21D2F6" w14:textId="77777777" w:rsidTr="009F6890">
        <w:tc>
          <w:tcPr>
            <w:tcW w:w="2490" w:type="dxa"/>
          </w:tcPr>
          <w:p w14:paraId="397E226F" w14:textId="4EA6DD3D" w:rsidR="00DD5E7B" w:rsidRDefault="00DD5E7B" w:rsidP="00534EA3">
            <w:proofErr w:type="spellStart"/>
            <w:r>
              <w:t>snapshot_partition_key</w:t>
            </w:r>
            <w:proofErr w:type="spellEnd"/>
          </w:p>
        </w:tc>
        <w:tc>
          <w:tcPr>
            <w:tcW w:w="4585" w:type="dxa"/>
          </w:tcPr>
          <w:p w14:paraId="36FBD14B" w14:textId="72825E00" w:rsidR="00DD5E7B" w:rsidRDefault="00DD5E7B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snapshot_ts</w:t>
            </w:r>
            <w:proofErr w:type="spellEnd"/>
          </w:p>
        </w:tc>
        <w:tc>
          <w:tcPr>
            <w:tcW w:w="2501" w:type="dxa"/>
          </w:tcPr>
          <w:p w14:paraId="75990355" w14:textId="0A41BA96" w:rsidR="00DD5E7B" w:rsidRDefault="00DD5E7B" w:rsidP="00DD5E7B">
            <w:r>
              <w:t xml:space="preserve">Override in </w:t>
            </w:r>
            <w:proofErr w:type="spellStart"/>
            <w:r>
              <w:t>config</w:t>
            </w:r>
            <w:proofErr w:type="spellEnd"/>
            <w:r>
              <w:t>. Name of partition key column for objects in snapshot schema.</w:t>
            </w:r>
          </w:p>
        </w:tc>
      </w:tr>
      <w:tr w:rsidR="00DD5E7B" w14:paraId="139E5B3D" w14:textId="77777777" w:rsidTr="009F6890">
        <w:tc>
          <w:tcPr>
            <w:tcW w:w="2490" w:type="dxa"/>
          </w:tcPr>
          <w:p w14:paraId="14D5D567" w14:textId="3D1EEAE8" w:rsidR="00DD5E7B" w:rsidRDefault="00DD5E7B" w:rsidP="00534EA3">
            <w:proofErr w:type="spellStart"/>
            <w:r>
              <w:t>ingest_pk_col</w:t>
            </w:r>
            <w:proofErr w:type="spellEnd"/>
          </w:p>
        </w:tc>
        <w:tc>
          <w:tcPr>
            <w:tcW w:w="4585" w:type="dxa"/>
          </w:tcPr>
          <w:p w14:paraId="6A687F65" w14:textId="6626A583" w:rsidR="00DD5E7B" w:rsidRDefault="00DD5E7B" w:rsidP="00534EA3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Id</w:t>
            </w:r>
          </w:p>
        </w:tc>
        <w:tc>
          <w:tcPr>
            <w:tcW w:w="2501" w:type="dxa"/>
          </w:tcPr>
          <w:p w14:paraId="45EC419F" w14:textId="5D6525BE" w:rsidR="00DD5E7B" w:rsidRDefault="009F6890" w:rsidP="00DD5E7B">
            <w:r>
              <w:t xml:space="preserve">Override in </w:t>
            </w:r>
            <w:proofErr w:type="spellStart"/>
            <w:r>
              <w:t>config</w:t>
            </w:r>
            <w:proofErr w:type="spellEnd"/>
            <w:r>
              <w:t>.</w:t>
            </w:r>
          </w:p>
        </w:tc>
      </w:tr>
      <w:tr w:rsidR="009F6890" w14:paraId="500E5AC8" w14:textId="77777777" w:rsidTr="009F6890">
        <w:tc>
          <w:tcPr>
            <w:tcW w:w="2490" w:type="dxa"/>
          </w:tcPr>
          <w:p w14:paraId="68E8F371" w14:textId="51BD8445" w:rsidR="009F6890" w:rsidRDefault="009F6890" w:rsidP="009F6890">
            <w:proofErr w:type="spellStart"/>
            <w:r>
              <w:t>snapshot_pk_col</w:t>
            </w:r>
            <w:proofErr w:type="spellEnd"/>
          </w:p>
        </w:tc>
        <w:tc>
          <w:tcPr>
            <w:tcW w:w="4585" w:type="dxa"/>
          </w:tcPr>
          <w:p w14:paraId="4BD030DC" w14:textId="6E882E32" w:rsidR="009F6890" w:rsidRDefault="009F6890" w:rsidP="009F6890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Id</w:t>
            </w:r>
          </w:p>
        </w:tc>
        <w:tc>
          <w:tcPr>
            <w:tcW w:w="2501" w:type="dxa"/>
          </w:tcPr>
          <w:p w14:paraId="0CEF369A" w14:textId="412497A7" w:rsidR="009F6890" w:rsidRDefault="009F6890" w:rsidP="009F6890">
            <w:r>
              <w:t xml:space="preserve">Override in </w:t>
            </w:r>
            <w:proofErr w:type="spellStart"/>
            <w:r>
              <w:t>config</w:t>
            </w:r>
            <w:proofErr w:type="spellEnd"/>
            <w:r>
              <w:t>.</w:t>
            </w:r>
          </w:p>
        </w:tc>
      </w:tr>
      <w:tr w:rsidR="009F6890" w14:paraId="7D83EC15" w14:textId="77777777" w:rsidTr="009F6890">
        <w:tc>
          <w:tcPr>
            <w:tcW w:w="2490" w:type="dxa"/>
          </w:tcPr>
          <w:p w14:paraId="07CBCD84" w14:textId="4904CC7A" w:rsidR="009F6890" w:rsidRDefault="009F6890" w:rsidP="009F6890">
            <w:proofErr w:type="spellStart"/>
            <w:r>
              <w:t>ingest_mdate_col</w:t>
            </w:r>
            <w:proofErr w:type="spellEnd"/>
          </w:p>
        </w:tc>
        <w:tc>
          <w:tcPr>
            <w:tcW w:w="4585" w:type="dxa"/>
          </w:tcPr>
          <w:p w14:paraId="3097F27B" w14:textId="58253F0F" w:rsidR="009F6890" w:rsidRDefault="009F6890" w:rsidP="009F6890">
            <w:pPr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systemmodstamp</w:t>
            </w:r>
            <w:proofErr w:type="spellEnd"/>
          </w:p>
        </w:tc>
        <w:tc>
          <w:tcPr>
            <w:tcW w:w="2501" w:type="dxa"/>
          </w:tcPr>
          <w:p w14:paraId="503E34FF" w14:textId="33547502" w:rsidR="009F6890" w:rsidRDefault="009F6890" w:rsidP="009F6890">
            <w:r>
              <w:t xml:space="preserve">Override in </w:t>
            </w:r>
            <w:proofErr w:type="spellStart"/>
            <w:r>
              <w:t>config</w:t>
            </w:r>
            <w:proofErr w:type="spellEnd"/>
            <w:r>
              <w:t>.</w:t>
            </w:r>
          </w:p>
        </w:tc>
      </w:tr>
      <w:tr w:rsidR="009F6890" w14:paraId="2BAF72BD" w14:textId="77777777" w:rsidTr="009F6890">
        <w:tc>
          <w:tcPr>
            <w:tcW w:w="2490" w:type="dxa"/>
          </w:tcPr>
          <w:p w14:paraId="13E8A59A" w14:textId="04D189FD" w:rsidR="009F6890" w:rsidRDefault="009F6890" w:rsidP="009F6890">
            <w:proofErr w:type="spellStart"/>
            <w:r>
              <w:t>snapshot_mdate_col</w:t>
            </w:r>
            <w:proofErr w:type="spellEnd"/>
          </w:p>
        </w:tc>
        <w:tc>
          <w:tcPr>
            <w:tcW w:w="4585" w:type="dxa"/>
          </w:tcPr>
          <w:p w14:paraId="5F25BFEA" w14:textId="75A773C4" w:rsidR="009F6890" w:rsidRDefault="009F6890" w:rsidP="009F6890">
            <w:pPr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systemmodstamp</w:t>
            </w:r>
            <w:proofErr w:type="spellEnd"/>
          </w:p>
        </w:tc>
        <w:tc>
          <w:tcPr>
            <w:tcW w:w="2501" w:type="dxa"/>
          </w:tcPr>
          <w:p w14:paraId="46404BF9" w14:textId="20AC6ED8" w:rsidR="009F6890" w:rsidRDefault="009F6890" w:rsidP="009F6890">
            <w:r>
              <w:t xml:space="preserve">Override in </w:t>
            </w:r>
            <w:proofErr w:type="spellStart"/>
            <w:r>
              <w:t>config</w:t>
            </w:r>
            <w:proofErr w:type="spellEnd"/>
            <w:r>
              <w:t>.</w:t>
            </w:r>
          </w:p>
        </w:tc>
      </w:tr>
      <w:tr w:rsidR="009F6890" w14:paraId="4B890880" w14:textId="77777777" w:rsidTr="009F6890">
        <w:tc>
          <w:tcPr>
            <w:tcW w:w="2490" w:type="dxa"/>
          </w:tcPr>
          <w:p w14:paraId="2AC177E9" w14:textId="6317EE17" w:rsidR="009F6890" w:rsidRDefault="009F6890" w:rsidP="009F6890">
            <w:proofErr w:type="spellStart"/>
            <w:r>
              <w:t>ingest_cdate_col</w:t>
            </w:r>
            <w:proofErr w:type="spellEnd"/>
          </w:p>
        </w:tc>
        <w:tc>
          <w:tcPr>
            <w:tcW w:w="4585" w:type="dxa"/>
          </w:tcPr>
          <w:p w14:paraId="5B22015B" w14:textId="2815CF29" w:rsidR="009F6890" w:rsidRDefault="009F6890" w:rsidP="009F6890">
            <w:pPr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createddate</w:t>
            </w:r>
            <w:proofErr w:type="spellEnd"/>
          </w:p>
        </w:tc>
        <w:tc>
          <w:tcPr>
            <w:tcW w:w="2501" w:type="dxa"/>
          </w:tcPr>
          <w:p w14:paraId="429AE67C" w14:textId="175719A3" w:rsidR="009F6890" w:rsidRDefault="009F6890" w:rsidP="009F6890">
            <w:r>
              <w:t xml:space="preserve">Override in </w:t>
            </w:r>
            <w:proofErr w:type="spellStart"/>
            <w:r>
              <w:t>config</w:t>
            </w:r>
            <w:proofErr w:type="spellEnd"/>
            <w:r>
              <w:t>.</w:t>
            </w:r>
          </w:p>
        </w:tc>
      </w:tr>
      <w:tr w:rsidR="009F6890" w14:paraId="2F3E6535" w14:textId="77777777" w:rsidTr="009F6890">
        <w:tc>
          <w:tcPr>
            <w:tcW w:w="2490" w:type="dxa"/>
          </w:tcPr>
          <w:p w14:paraId="252B825B" w14:textId="07BD60E6" w:rsidR="009F6890" w:rsidRDefault="009F6890" w:rsidP="009F6890">
            <w:proofErr w:type="spellStart"/>
            <w:r>
              <w:t>snapshot_cdate_col</w:t>
            </w:r>
            <w:proofErr w:type="spellEnd"/>
          </w:p>
        </w:tc>
        <w:tc>
          <w:tcPr>
            <w:tcW w:w="4585" w:type="dxa"/>
          </w:tcPr>
          <w:p w14:paraId="1134AC1C" w14:textId="073B0557" w:rsidR="009F6890" w:rsidRDefault="009F6890" w:rsidP="009F6890">
            <w:pPr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createddate</w:t>
            </w:r>
            <w:proofErr w:type="spellEnd"/>
          </w:p>
        </w:tc>
        <w:tc>
          <w:tcPr>
            <w:tcW w:w="2501" w:type="dxa"/>
          </w:tcPr>
          <w:p w14:paraId="2CBB79DA" w14:textId="768F2ED3" w:rsidR="009F6890" w:rsidRDefault="009F6890" w:rsidP="009F6890">
            <w:r>
              <w:t xml:space="preserve">Override in </w:t>
            </w:r>
            <w:proofErr w:type="spellStart"/>
            <w:r>
              <w:t>config</w:t>
            </w:r>
            <w:proofErr w:type="spellEnd"/>
            <w:r>
              <w:t>.</w:t>
            </w:r>
          </w:p>
        </w:tc>
      </w:tr>
      <w:tr w:rsidR="009F6890" w14:paraId="342BEE26" w14:textId="77777777" w:rsidTr="009F6890">
        <w:tc>
          <w:tcPr>
            <w:tcW w:w="2490" w:type="dxa"/>
          </w:tcPr>
          <w:p w14:paraId="763B780E" w14:textId="145BE8C5" w:rsidR="009F6890" w:rsidRDefault="009F6890" w:rsidP="009F6890">
            <w:proofErr w:type="spellStart"/>
            <w:r>
              <w:t>hdfs_src_root</w:t>
            </w:r>
            <w:proofErr w:type="spellEnd"/>
          </w:p>
        </w:tc>
        <w:tc>
          <w:tcPr>
            <w:tcW w:w="4585" w:type="dxa"/>
          </w:tcPr>
          <w:p w14:paraId="62799869" w14:textId="24FD938D" w:rsidR="009F6890" w:rsidRDefault="009F6890" w:rsidP="009F6890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hdfs_root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/$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iah_datasource</w:t>
            </w:r>
            <w:proofErr w:type="spellEnd"/>
          </w:p>
        </w:tc>
        <w:tc>
          <w:tcPr>
            <w:tcW w:w="2501" w:type="dxa"/>
          </w:tcPr>
          <w:p w14:paraId="6DD8E090" w14:textId="6449ABB8" w:rsidR="009F6890" w:rsidRDefault="009F6890" w:rsidP="009F6890">
            <w:r>
              <w:t xml:space="preserve">Auto set via </w:t>
            </w:r>
            <w:proofErr w:type="spellStart"/>
            <w:r>
              <w:t>set_data_src</w:t>
            </w:r>
            <w:proofErr w:type="spellEnd"/>
            <w:r>
              <w:t xml:space="preserve"> call</w:t>
            </w:r>
          </w:p>
        </w:tc>
      </w:tr>
      <w:tr w:rsidR="009F6890" w14:paraId="6AB66B61" w14:textId="77777777" w:rsidTr="009F6890">
        <w:tc>
          <w:tcPr>
            <w:tcW w:w="2490" w:type="dxa"/>
          </w:tcPr>
          <w:p w14:paraId="3F70625D" w14:textId="73424A04" w:rsidR="009F6890" w:rsidRDefault="009F6890" w:rsidP="009F6890">
            <w:proofErr w:type="spellStart"/>
            <w:r>
              <w:t>hive_dblocation</w:t>
            </w:r>
            <w:proofErr w:type="spellEnd"/>
          </w:p>
        </w:tc>
        <w:tc>
          <w:tcPr>
            <w:tcW w:w="4585" w:type="dxa"/>
          </w:tcPr>
          <w:p w14:paraId="557A5084" w14:textId="77777777" w:rsidR="009F6890" w:rsidRDefault="009F6890" w:rsidP="009F6890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2501" w:type="dxa"/>
          </w:tcPr>
          <w:p w14:paraId="506FC3C6" w14:textId="511E7D3A" w:rsidR="009F6890" w:rsidRDefault="009F6890" w:rsidP="009F6890">
            <w:r>
              <w:t xml:space="preserve">Override default location of Hive </w:t>
            </w:r>
            <w:proofErr w:type="spellStart"/>
            <w:r>
              <w:t>DBs.</w:t>
            </w:r>
            <w:proofErr w:type="spellEnd"/>
          </w:p>
        </w:tc>
      </w:tr>
      <w:tr w:rsidR="009F6890" w14:paraId="4DE259B9" w14:textId="77777777" w:rsidTr="009F6890">
        <w:tc>
          <w:tcPr>
            <w:tcW w:w="2490" w:type="dxa"/>
          </w:tcPr>
          <w:p w14:paraId="3229859B" w14:textId="7F98E293" w:rsidR="009F6890" w:rsidRDefault="009F6890" w:rsidP="009F6890">
            <w:proofErr w:type="spellStart"/>
            <w:r>
              <w:t>hive_secure</w:t>
            </w:r>
            <w:proofErr w:type="spellEnd"/>
          </w:p>
        </w:tc>
        <w:tc>
          <w:tcPr>
            <w:tcW w:w="4585" w:type="dxa"/>
          </w:tcPr>
          <w:p w14:paraId="7DF74C91" w14:textId="27390F79" w:rsidR="009F6890" w:rsidRDefault="009F6890" w:rsidP="009F6890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</w:t>
            </w:r>
          </w:p>
        </w:tc>
        <w:tc>
          <w:tcPr>
            <w:tcW w:w="2501" w:type="dxa"/>
          </w:tcPr>
          <w:p w14:paraId="13415EE6" w14:textId="53A779FB" w:rsidR="009F6890" w:rsidRDefault="009F6890" w:rsidP="009F6890">
            <w:r>
              <w:t xml:space="preserve">Override in </w:t>
            </w:r>
            <w:proofErr w:type="spellStart"/>
            <w:r>
              <w:t>config</w:t>
            </w:r>
            <w:proofErr w:type="spellEnd"/>
            <w:r>
              <w:t>. If Hive and Impala are running Sentry.</w:t>
            </w:r>
          </w:p>
        </w:tc>
      </w:tr>
      <w:tr w:rsidR="009F6890" w14:paraId="0451DD67" w14:textId="77777777" w:rsidTr="009F6890">
        <w:tc>
          <w:tcPr>
            <w:tcW w:w="2490" w:type="dxa"/>
          </w:tcPr>
          <w:p w14:paraId="59C20CE2" w14:textId="5AFF698C" w:rsidR="009F6890" w:rsidRDefault="009F6890" w:rsidP="009F6890">
            <w:proofErr w:type="spellStart"/>
            <w:r>
              <w:lastRenderedPageBreak/>
              <w:t>log_sql_only</w:t>
            </w:r>
            <w:proofErr w:type="spellEnd"/>
          </w:p>
        </w:tc>
        <w:tc>
          <w:tcPr>
            <w:tcW w:w="4585" w:type="dxa"/>
          </w:tcPr>
          <w:p w14:paraId="047520C2" w14:textId="1381181F" w:rsidR="009F6890" w:rsidRDefault="009F6890" w:rsidP="009F6890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</w:t>
            </w:r>
          </w:p>
        </w:tc>
        <w:tc>
          <w:tcPr>
            <w:tcW w:w="2501" w:type="dxa"/>
          </w:tcPr>
          <w:p w14:paraId="1C76601C" w14:textId="41C11693" w:rsidR="009F6890" w:rsidRDefault="009F6890" w:rsidP="009F6890">
            <w:r>
              <w:t xml:space="preserve">Override in </w:t>
            </w:r>
            <w:proofErr w:type="spellStart"/>
            <w:r>
              <w:t>config</w:t>
            </w:r>
            <w:proofErr w:type="spellEnd"/>
            <w:r>
              <w:t>. If hive and impala clients should log SQL, but not execute it.</w:t>
            </w:r>
            <w:r w:rsidR="00A73626">
              <w:t xml:space="preserve"> Also useful for getting SQL and batching up for later execution</w:t>
            </w:r>
          </w:p>
        </w:tc>
      </w:tr>
      <w:tr w:rsidR="009F6890" w14:paraId="24664812" w14:textId="77777777" w:rsidTr="009F6890">
        <w:tc>
          <w:tcPr>
            <w:tcW w:w="2490" w:type="dxa"/>
          </w:tcPr>
          <w:p w14:paraId="1FFAAFBD" w14:textId="02E791D7" w:rsidR="009F6890" w:rsidRDefault="009F6890" w:rsidP="009F6890">
            <w:proofErr w:type="spellStart"/>
            <w:r>
              <w:t>use_md_schemas</w:t>
            </w:r>
            <w:proofErr w:type="spellEnd"/>
          </w:p>
        </w:tc>
        <w:tc>
          <w:tcPr>
            <w:tcW w:w="4585" w:type="dxa"/>
          </w:tcPr>
          <w:p w14:paraId="6F34996F" w14:textId="08D29A88" w:rsidR="009F6890" w:rsidRDefault="009F6890" w:rsidP="009F6890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</w:t>
            </w:r>
          </w:p>
        </w:tc>
        <w:tc>
          <w:tcPr>
            <w:tcW w:w="2501" w:type="dxa"/>
          </w:tcPr>
          <w:p w14:paraId="4FEF24DE" w14:textId="794DA9A7" w:rsidR="009F6890" w:rsidRDefault="009F6890" w:rsidP="009F6890">
            <w:r>
              <w:t xml:space="preserve">Override in </w:t>
            </w:r>
            <w:proofErr w:type="spellStart"/>
            <w:r>
              <w:t>config</w:t>
            </w:r>
            <w:proofErr w:type="spellEnd"/>
            <w:r>
              <w:t>. If metadata service should be used where possible to describe data source object schemas into Hive / Avro schemas.</w:t>
            </w:r>
          </w:p>
        </w:tc>
      </w:tr>
      <w:tr w:rsidR="009F6890" w14:paraId="77E033B0" w14:textId="77777777" w:rsidTr="009F6890">
        <w:tc>
          <w:tcPr>
            <w:tcW w:w="2490" w:type="dxa"/>
          </w:tcPr>
          <w:p w14:paraId="46ECDFF9" w14:textId="6F2BEB7C" w:rsidR="009F6890" w:rsidRDefault="009F6890" w:rsidP="009F6890">
            <w:proofErr w:type="spellStart"/>
            <w:r>
              <w:t>sfdc_view_list</w:t>
            </w:r>
            <w:proofErr w:type="spellEnd"/>
          </w:p>
        </w:tc>
        <w:tc>
          <w:tcPr>
            <w:tcW w:w="4585" w:type="dxa"/>
          </w:tcPr>
          <w:p w14:paraId="0859382A" w14:textId="02F5DA54" w:rsidR="009F6890" w:rsidRDefault="009F6890" w:rsidP="009F6890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ddldir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sfdc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/sqllist.txt</w:t>
            </w:r>
          </w:p>
        </w:tc>
        <w:tc>
          <w:tcPr>
            <w:tcW w:w="2501" w:type="dxa"/>
          </w:tcPr>
          <w:p w14:paraId="61CC5B87" w14:textId="33725684" w:rsidR="009F6890" w:rsidRDefault="009F6890" w:rsidP="009F6890">
            <w:r>
              <w:t xml:space="preserve">Override in </w:t>
            </w:r>
            <w:proofErr w:type="spellStart"/>
            <w:r>
              <w:t>config</w:t>
            </w:r>
            <w:proofErr w:type="spellEnd"/>
            <w:r>
              <w:t>. List of views to create via create_sf_analysis_views.sh. List should contain file names relative to the sqllist.txt path.</w:t>
            </w:r>
          </w:p>
        </w:tc>
      </w:tr>
      <w:tr w:rsidR="009F6890" w14:paraId="532990A6" w14:textId="77777777" w:rsidTr="009F6890">
        <w:tc>
          <w:tcPr>
            <w:tcW w:w="2490" w:type="dxa"/>
          </w:tcPr>
          <w:p w14:paraId="146A9E36" w14:textId="7C9F18D4" w:rsidR="009F6890" w:rsidRDefault="009F6890" w:rsidP="009F6890">
            <w:proofErr w:type="spellStart"/>
            <w:r>
              <w:t>mat_view_list</w:t>
            </w:r>
            <w:proofErr w:type="spellEnd"/>
          </w:p>
        </w:tc>
        <w:tc>
          <w:tcPr>
            <w:tcW w:w="4585" w:type="dxa"/>
          </w:tcPr>
          <w:p w14:paraId="594445B2" w14:textId="7E8865C3" w:rsidR="009F6890" w:rsidRDefault="009F6890" w:rsidP="009F6890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ddldir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sfdc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/mat_list.txt</w:t>
            </w:r>
          </w:p>
        </w:tc>
        <w:tc>
          <w:tcPr>
            <w:tcW w:w="2501" w:type="dxa"/>
          </w:tcPr>
          <w:p w14:paraId="2B32B3D4" w14:textId="4651BEDE" w:rsidR="009F6890" w:rsidRDefault="009F6890" w:rsidP="009F6890">
            <w:r>
              <w:t xml:space="preserve">Override in </w:t>
            </w:r>
            <w:proofErr w:type="spellStart"/>
            <w:r>
              <w:t>config</w:t>
            </w:r>
            <w:proofErr w:type="spellEnd"/>
            <w:r>
              <w:t>. List of views to materialize via materialize_views.sh. List should be view names in analysis schema.</w:t>
            </w:r>
          </w:p>
        </w:tc>
      </w:tr>
      <w:tr w:rsidR="009F6890" w14:paraId="752E32A9" w14:textId="77777777" w:rsidTr="009F6890">
        <w:tc>
          <w:tcPr>
            <w:tcW w:w="2490" w:type="dxa"/>
          </w:tcPr>
          <w:p w14:paraId="0786506A" w14:textId="085A744F" w:rsidR="009F6890" w:rsidRDefault="009F6890" w:rsidP="009F6890">
            <w:proofErr w:type="spellStart"/>
            <w:r>
              <w:t>default_storage_format</w:t>
            </w:r>
            <w:proofErr w:type="spellEnd"/>
          </w:p>
        </w:tc>
        <w:tc>
          <w:tcPr>
            <w:tcW w:w="4585" w:type="dxa"/>
          </w:tcPr>
          <w:p w14:paraId="46C7B5CB" w14:textId="112CB85E" w:rsidR="009F6890" w:rsidRDefault="009F6890" w:rsidP="009F6890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parquet</w:t>
            </w:r>
          </w:p>
        </w:tc>
        <w:tc>
          <w:tcPr>
            <w:tcW w:w="2501" w:type="dxa"/>
          </w:tcPr>
          <w:p w14:paraId="76960AEE" w14:textId="491418F3" w:rsidR="009F6890" w:rsidRDefault="009F6890" w:rsidP="009F6890">
            <w:r>
              <w:t xml:space="preserve">Override in </w:t>
            </w:r>
            <w:proofErr w:type="spellStart"/>
            <w:r>
              <w:t>config</w:t>
            </w:r>
            <w:proofErr w:type="spellEnd"/>
            <w:r>
              <w:t>. default format for newly created (non-Avro) Hive / Impala objects</w:t>
            </w:r>
          </w:p>
        </w:tc>
      </w:tr>
      <w:tr w:rsidR="009F6890" w14:paraId="42E27975" w14:textId="77777777" w:rsidTr="009F6890">
        <w:tc>
          <w:tcPr>
            <w:tcW w:w="2490" w:type="dxa"/>
          </w:tcPr>
          <w:p w14:paraId="6667FFD9" w14:textId="055A680E" w:rsidR="009F6890" w:rsidRDefault="009F6890" w:rsidP="009F6890">
            <w:proofErr w:type="spellStart"/>
            <w:r>
              <w:t>default_objtype</w:t>
            </w:r>
            <w:proofErr w:type="spellEnd"/>
          </w:p>
        </w:tc>
        <w:tc>
          <w:tcPr>
            <w:tcW w:w="4585" w:type="dxa"/>
          </w:tcPr>
          <w:p w14:paraId="3ECF0F02" w14:textId="78569FCC" w:rsidR="009F6890" w:rsidRDefault="009F6890" w:rsidP="009F6890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view</w:t>
            </w:r>
          </w:p>
        </w:tc>
        <w:tc>
          <w:tcPr>
            <w:tcW w:w="2501" w:type="dxa"/>
          </w:tcPr>
          <w:p w14:paraId="287F9E23" w14:textId="230DF500" w:rsidR="009F6890" w:rsidRDefault="009F6890" w:rsidP="009F6890">
            <w:proofErr w:type="gramStart"/>
            <w:r>
              <w:t>default</w:t>
            </w:r>
            <w:proofErr w:type="gramEnd"/>
            <w:r>
              <w:t xml:space="preserve"> format for objects where </w:t>
            </w:r>
            <w:r>
              <w:lastRenderedPageBreak/>
              <w:t>materialization is optional.</w:t>
            </w:r>
          </w:p>
        </w:tc>
      </w:tr>
      <w:tr w:rsidR="009F6890" w14:paraId="7EA4AC43" w14:textId="77777777" w:rsidTr="009F6890">
        <w:tc>
          <w:tcPr>
            <w:tcW w:w="2490" w:type="dxa"/>
          </w:tcPr>
          <w:p w14:paraId="4C3F4936" w14:textId="0E718413" w:rsidR="009F6890" w:rsidRDefault="009F6890" w:rsidP="009F6890">
            <w:proofErr w:type="spellStart"/>
            <w:r>
              <w:lastRenderedPageBreak/>
              <w:t>local_working_dir</w:t>
            </w:r>
            <w:proofErr w:type="spellEnd"/>
          </w:p>
        </w:tc>
        <w:tc>
          <w:tcPr>
            <w:tcW w:w="4585" w:type="dxa"/>
          </w:tcPr>
          <w:p w14:paraId="32E8709D" w14:textId="33E47896" w:rsidR="009F6890" w:rsidRDefault="009F6890" w:rsidP="009F6890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local_root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/working/$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2501" w:type="dxa"/>
          </w:tcPr>
          <w:p w14:paraId="1A350244" w14:textId="5EF2E85C" w:rsidR="009F6890" w:rsidRDefault="009F6890" w:rsidP="009F6890">
            <w:r>
              <w:t xml:space="preserve">Auto set. Where temp files, etc. are put on local </w:t>
            </w:r>
            <w:proofErr w:type="spellStart"/>
            <w:r>
              <w:t>filesystem</w:t>
            </w:r>
            <w:proofErr w:type="spellEnd"/>
            <w:r>
              <w:t>.</w:t>
            </w:r>
          </w:p>
        </w:tc>
      </w:tr>
      <w:tr w:rsidR="009F6890" w14:paraId="580CFE74" w14:textId="77777777" w:rsidTr="009F6890">
        <w:tc>
          <w:tcPr>
            <w:tcW w:w="2490" w:type="dxa"/>
          </w:tcPr>
          <w:p w14:paraId="2F90DC89" w14:textId="058A8A9A" w:rsidR="009F6890" w:rsidRDefault="009F6890" w:rsidP="009F6890">
            <w:proofErr w:type="spellStart"/>
            <w:r>
              <w:t>ts</w:t>
            </w:r>
            <w:proofErr w:type="spellEnd"/>
          </w:p>
        </w:tc>
        <w:tc>
          <w:tcPr>
            <w:tcW w:w="4585" w:type="dxa"/>
          </w:tcPr>
          <w:p w14:paraId="636951A7" w14:textId="2EF3DCFC" w:rsidR="009F6890" w:rsidRDefault="009F6890" w:rsidP="009F6890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Current time in YYYYMMDDHHMMSS</w:t>
            </w:r>
          </w:p>
        </w:tc>
        <w:tc>
          <w:tcPr>
            <w:tcW w:w="2501" w:type="dxa"/>
          </w:tcPr>
          <w:p w14:paraId="5A6E645C" w14:textId="1FD5290D" w:rsidR="009F6890" w:rsidRDefault="009F6890" w:rsidP="009F6890">
            <w:r>
              <w:t>Auto set. Used to uniquely name batch runs, extracts, directories, and partitions.</w:t>
            </w:r>
          </w:p>
        </w:tc>
      </w:tr>
      <w:tr w:rsidR="009F6890" w14:paraId="62A0A8E5" w14:textId="77777777" w:rsidTr="009F6890">
        <w:tc>
          <w:tcPr>
            <w:tcW w:w="2490" w:type="dxa"/>
          </w:tcPr>
          <w:p w14:paraId="4ED08608" w14:textId="487C39B3" w:rsidR="009F6890" w:rsidRDefault="009F6890" w:rsidP="009F6890">
            <w:proofErr w:type="spellStart"/>
            <w:r>
              <w:t>sfdc_schema_dir</w:t>
            </w:r>
            <w:proofErr w:type="spellEnd"/>
          </w:p>
        </w:tc>
        <w:tc>
          <w:tcPr>
            <w:tcW w:w="4585" w:type="dxa"/>
          </w:tcPr>
          <w:p w14:paraId="30B2AF0F" w14:textId="0278566E" w:rsidR="009F6890" w:rsidRDefault="009F6890" w:rsidP="009F6890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local_root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sfdc_schema</w:t>
            </w:r>
            <w:proofErr w:type="spellEnd"/>
          </w:p>
        </w:tc>
        <w:tc>
          <w:tcPr>
            <w:tcW w:w="2501" w:type="dxa"/>
          </w:tcPr>
          <w:p w14:paraId="51F2973C" w14:textId="392D1013" w:rsidR="009F6890" w:rsidRDefault="009F6890" w:rsidP="009F6890">
            <w:r>
              <w:t>Auto set. Where schemas are extracted to file system.</w:t>
            </w:r>
          </w:p>
        </w:tc>
      </w:tr>
      <w:tr w:rsidR="009F6890" w14:paraId="7C86FFFA" w14:textId="77777777" w:rsidTr="009F6890">
        <w:tc>
          <w:tcPr>
            <w:tcW w:w="2490" w:type="dxa"/>
          </w:tcPr>
          <w:p w14:paraId="71CDAEB5" w14:textId="621705F1" w:rsidR="009F6890" w:rsidRDefault="009F6890" w:rsidP="009F6890">
            <w:proofErr w:type="spellStart"/>
            <w:r>
              <w:t>sfdc_data_dir</w:t>
            </w:r>
            <w:proofErr w:type="spellEnd"/>
          </w:p>
        </w:tc>
        <w:tc>
          <w:tcPr>
            <w:tcW w:w="4585" w:type="dxa"/>
          </w:tcPr>
          <w:p w14:paraId="7AB45C2C" w14:textId="284BCC96" w:rsidR="009F6890" w:rsidRDefault="009F6890" w:rsidP="009F6890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local_root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sfdc_data</w:t>
            </w:r>
            <w:proofErr w:type="spellEnd"/>
          </w:p>
        </w:tc>
        <w:tc>
          <w:tcPr>
            <w:tcW w:w="2501" w:type="dxa"/>
          </w:tcPr>
          <w:p w14:paraId="7440FF17" w14:textId="7EF46EC1" w:rsidR="009F6890" w:rsidRDefault="009F6890" w:rsidP="009F6890">
            <w:r>
              <w:t>Auto set. Where data are extracted to file system.</w:t>
            </w:r>
          </w:p>
        </w:tc>
      </w:tr>
      <w:tr w:rsidR="009F6890" w14:paraId="0EC8E127" w14:textId="77777777" w:rsidTr="009F6890">
        <w:tc>
          <w:tcPr>
            <w:tcW w:w="2490" w:type="dxa"/>
          </w:tcPr>
          <w:p w14:paraId="2F4B0D3D" w14:textId="4B724EA3" w:rsidR="009F6890" w:rsidRDefault="009F6890" w:rsidP="009F6890">
            <w:proofErr w:type="spellStart"/>
            <w:r>
              <w:t>ctldir</w:t>
            </w:r>
            <w:proofErr w:type="spellEnd"/>
          </w:p>
        </w:tc>
        <w:tc>
          <w:tcPr>
            <w:tcW w:w="4585" w:type="dxa"/>
          </w:tcPr>
          <w:p w14:paraId="6D47AB28" w14:textId="7B3FA944" w:rsidR="009F6890" w:rsidRDefault="009F6890" w:rsidP="009F6890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local_root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ctl</w:t>
            </w:r>
            <w:proofErr w:type="spellEnd"/>
          </w:p>
        </w:tc>
        <w:tc>
          <w:tcPr>
            <w:tcW w:w="2501" w:type="dxa"/>
          </w:tcPr>
          <w:p w14:paraId="717E211A" w14:textId="25422DCC" w:rsidR="009F6890" w:rsidRDefault="009F6890" w:rsidP="009F6890">
            <w:r>
              <w:t>Auto set. Where process control files are stored.</w:t>
            </w:r>
          </w:p>
        </w:tc>
      </w:tr>
      <w:tr w:rsidR="009F6890" w14:paraId="29721FFD" w14:textId="77777777" w:rsidTr="009F6890">
        <w:tc>
          <w:tcPr>
            <w:tcW w:w="2490" w:type="dxa"/>
          </w:tcPr>
          <w:p w14:paraId="70067EAA" w14:textId="1A41F345" w:rsidR="009F6890" w:rsidRDefault="009F6890" w:rsidP="009F6890">
            <w:proofErr w:type="spellStart"/>
            <w:r>
              <w:t>iah_control_file</w:t>
            </w:r>
            <w:proofErr w:type="spellEnd"/>
          </w:p>
        </w:tc>
        <w:tc>
          <w:tcPr>
            <w:tcW w:w="4585" w:type="dxa"/>
          </w:tcPr>
          <w:p w14:paraId="44363F36" w14:textId="6F1E670B" w:rsidR="009F6890" w:rsidRDefault="009F6890" w:rsidP="009F6890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ctldir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process.ctl</w:t>
            </w:r>
            <w:proofErr w:type="spellEnd"/>
          </w:p>
        </w:tc>
        <w:tc>
          <w:tcPr>
            <w:tcW w:w="2501" w:type="dxa"/>
          </w:tcPr>
          <w:p w14:paraId="7023D368" w14:textId="7C640E0C" w:rsidR="009F6890" w:rsidRDefault="009F6890" w:rsidP="009F6890">
            <w:r>
              <w:t>Auto set. Actual path to main process control file.</w:t>
            </w:r>
          </w:p>
        </w:tc>
      </w:tr>
      <w:tr w:rsidR="009F6890" w14:paraId="26DCF7E2" w14:textId="77777777" w:rsidTr="009F6890">
        <w:tc>
          <w:tcPr>
            <w:tcW w:w="2490" w:type="dxa"/>
          </w:tcPr>
          <w:p w14:paraId="540142EE" w14:textId="061E5712" w:rsidR="009F6890" w:rsidRDefault="009F6890" w:rsidP="009F6890">
            <w:proofErr w:type="spellStart"/>
            <w:r>
              <w:t>iah_hostname</w:t>
            </w:r>
            <w:proofErr w:type="spellEnd"/>
          </w:p>
        </w:tc>
        <w:tc>
          <w:tcPr>
            <w:tcW w:w="4585" w:type="dxa"/>
          </w:tcPr>
          <w:p w14:paraId="4F7182B8" w14:textId="54FF0955" w:rsidR="009F6890" w:rsidRDefault="009F6890" w:rsidP="009F6890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$HOSTNAME</w:t>
            </w:r>
          </w:p>
        </w:tc>
        <w:tc>
          <w:tcPr>
            <w:tcW w:w="2501" w:type="dxa"/>
          </w:tcPr>
          <w:p w14:paraId="50B0BA03" w14:textId="5715D9C5" w:rsidR="009F6890" w:rsidRDefault="009F6890" w:rsidP="009F6890">
            <w:r>
              <w:t>Override. Defaults to current host name, used to uniquely name some files.</w:t>
            </w:r>
          </w:p>
        </w:tc>
      </w:tr>
      <w:tr w:rsidR="009F6890" w14:paraId="7ABD09E8" w14:textId="77777777" w:rsidTr="009F6890">
        <w:tc>
          <w:tcPr>
            <w:tcW w:w="2490" w:type="dxa"/>
          </w:tcPr>
          <w:p w14:paraId="6B40B831" w14:textId="2E27E5D4" w:rsidR="009F6890" w:rsidRDefault="009F6890" w:rsidP="009F6890">
            <w:proofErr w:type="spellStart"/>
            <w:r>
              <w:t>iah_java</w:t>
            </w:r>
            <w:r w:rsidR="00EF4678">
              <w:t>_</w:t>
            </w:r>
            <w:r>
              <w:t>home</w:t>
            </w:r>
            <w:proofErr w:type="spellEnd"/>
          </w:p>
        </w:tc>
        <w:tc>
          <w:tcPr>
            <w:tcW w:w="4585" w:type="dxa"/>
          </w:tcPr>
          <w:p w14:paraId="2CE71CAD" w14:textId="34725086" w:rsidR="009F6890" w:rsidRDefault="009F6890" w:rsidP="009F6890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/path/to/java/home</w:t>
            </w:r>
          </w:p>
        </w:tc>
        <w:tc>
          <w:tcPr>
            <w:tcW w:w="2501" w:type="dxa"/>
          </w:tcPr>
          <w:p w14:paraId="3943D7DD" w14:textId="2C37CC66" w:rsidR="009F6890" w:rsidRDefault="009F6890" w:rsidP="009F6890">
            <w:r>
              <w:t xml:space="preserve">Override in </w:t>
            </w:r>
            <w:proofErr w:type="spellStart"/>
            <w:r>
              <w:t>config</w:t>
            </w:r>
            <w:proofErr w:type="spellEnd"/>
            <w:r>
              <w:t xml:space="preserve">. Defaults to path returned by </w:t>
            </w:r>
            <w:proofErr w:type="spellStart"/>
            <w:r>
              <w:t>bigtop</w:t>
            </w:r>
            <w:proofErr w:type="spellEnd"/>
            <w:r>
              <w:t xml:space="preserve"> java detection.</w:t>
            </w:r>
          </w:p>
        </w:tc>
      </w:tr>
      <w:tr w:rsidR="004C510C" w14:paraId="65663185" w14:textId="77777777" w:rsidTr="009F6890">
        <w:tc>
          <w:tcPr>
            <w:tcW w:w="2490" w:type="dxa"/>
          </w:tcPr>
          <w:p w14:paraId="791EE6D3" w14:textId="1C86AE2F" w:rsidR="004C510C" w:rsidRDefault="004C510C" w:rsidP="009F6890">
            <w:proofErr w:type="spellStart"/>
            <w:r>
              <w:lastRenderedPageBreak/>
              <w:t>iah_java_classpath</w:t>
            </w:r>
            <w:proofErr w:type="spellEnd"/>
          </w:p>
        </w:tc>
        <w:tc>
          <w:tcPr>
            <w:tcW w:w="4585" w:type="dxa"/>
          </w:tcPr>
          <w:p w14:paraId="318A24D7" w14:textId="76F67025" w:rsidR="004C510C" w:rsidRDefault="00D40854" w:rsidP="00D40854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appbin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/path/to/jars</w:t>
            </w:r>
          </w:p>
        </w:tc>
        <w:tc>
          <w:tcPr>
            <w:tcW w:w="2501" w:type="dxa"/>
          </w:tcPr>
          <w:p w14:paraId="1BB40D12" w14:textId="5C4549DD" w:rsidR="004C510C" w:rsidRDefault="00D40854" w:rsidP="009F6890">
            <w:r>
              <w:t xml:space="preserve">Additional Java </w:t>
            </w:r>
            <w:proofErr w:type="spellStart"/>
            <w:r>
              <w:t>classpath</w:t>
            </w:r>
            <w:proofErr w:type="spellEnd"/>
            <w:r>
              <w:t>, used with all Java clients</w:t>
            </w:r>
          </w:p>
        </w:tc>
      </w:tr>
      <w:tr w:rsidR="00D40854" w14:paraId="5A5858F2" w14:textId="77777777" w:rsidTr="009F6890">
        <w:tc>
          <w:tcPr>
            <w:tcW w:w="2490" w:type="dxa"/>
          </w:tcPr>
          <w:p w14:paraId="54AED5CB" w14:textId="0A59323B" w:rsidR="00D40854" w:rsidRDefault="00D40854" w:rsidP="009F6890">
            <w:proofErr w:type="spellStart"/>
            <w:r>
              <w:t>driver_libdir</w:t>
            </w:r>
            <w:proofErr w:type="spellEnd"/>
          </w:p>
        </w:tc>
        <w:tc>
          <w:tcPr>
            <w:tcW w:w="4585" w:type="dxa"/>
          </w:tcPr>
          <w:p w14:paraId="524CAE9A" w14:textId="1AE8ADA5" w:rsidR="00D40854" w:rsidRDefault="00D40854" w:rsidP="00D40854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etc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sqoopjars</w:t>
            </w:r>
            <w:proofErr w:type="spellEnd"/>
          </w:p>
        </w:tc>
        <w:tc>
          <w:tcPr>
            <w:tcW w:w="2501" w:type="dxa"/>
          </w:tcPr>
          <w:p w14:paraId="62D32C53" w14:textId="02437D6D" w:rsidR="00D40854" w:rsidRDefault="00D40854" w:rsidP="009F6890">
            <w:r>
              <w:t xml:space="preserve">Additional Java </w:t>
            </w:r>
            <w:proofErr w:type="spellStart"/>
            <w:r>
              <w:t>classpath</w:t>
            </w:r>
            <w:proofErr w:type="spellEnd"/>
            <w:r>
              <w:t>, only used with JDBC calls</w:t>
            </w:r>
          </w:p>
        </w:tc>
      </w:tr>
      <w:tr w:rsidR="009F6890" w14:paraId="66C98239" w14:textId="77777777" w:rsidTr="009F6890">
        <w:tc>
          <w:tcPr>
            <w:tcW w:w="2490" w:type="dxa"/>
          </w:tcPr>
          <w:p w14:paraId="05AEF16E" w14:textId="5B95AC42" w:rsidR="009F6890" w:rsidRDefault="009F6890" w:rsidP="009F6890">
            <w:proofErr w:type="spellStart"/>
            <w:r>
              <w:t>hadoop_heapsize</w:t>
            </w:r>
            <w:proofErr w:type="spellEnd"/>
          </w:p>
        </w:tc>
        <w:tc>
          <w:tcPr>
            <w:tcW w:w="4585" w:type="dxa"/>
          </w:tcPr>
          <w:p w14:paraId="2370C92D" w14:textId="1790607F" w:rsidR="009F6890" w:rsidRDefault="00E70CBE" w:rsidP="009F6890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2000</w:t>
            </w:r>
          </w:p>
        </w:tc>
        <w:tc>
          <w:tcPr>
            <w:tcW w:w="2501" w:type="dxa"/>
          </w:tcPr>
          <w:p w14:paraId="38E29060" w14:textId="18D2A030" w:rsidR="009F6890" w:rsidRDefault="00E70CBE" w:rsidP="009F6890">
            <w:r>
              <w:t xml:space="preserve">Override in </w:t>
            </w:r>
            <w:proofErr w:type="spellStart"/>
            <w:r>
              <w:t>config</w:t>
            </w:r>
            <w:proofErr w:type="spellEnd"/>
            <w:r>
              <w:t xml:space="preserve">. Passed on to Hadoop processes that respect HADOOP_HEAPSIZE </w:t>
            </w:r>
            <w:proofErr w:type="spellStart"/>
            <w:r>
              <w:t>env</w:t>
            </w:r>
            <w:proofErr w:type="spellEnd"/>
            <w:r>
              <w:t xml:space="preserve"> variable.</w:t>
            </w:r>
          </w:p>
        </w:tc>
      </w:tr>
      <w:tr w:rsidR="00E70CBE" w14:paraId="37789898" w14:textId="77777777" w:rsidTr="009F6890">
        <w:tc>
          <w:tcPr>
            <w:tcW w:w="2490" w:type="dxa"/>
          </w:tcPr>
          <w:p w14:paraId="2F54D662" w14:textId="2882DBE8" w:rsidR="00E70CBE" w:rsidRDefault="00E70CBE" w:rsidP="009F6890">
            <w:proofErr w:type="spellStart"/>
            <w:r>
              <w:t>hive_schema_eloqua</w:t>
            </w:r>
            <w:proofErr w:type="spellEnd"/>
          </w:p>
        </w:tc>
        <w:tc>
          <w:tcPr>
            <w:tcW w:w="4585" w:type="dxa"/>
          </w:tcPr>
          <w:p w14:paraId="64B142A5" w14:textId="2517A2CC" w:rsidR="00E70CBE" w:rsidRDefault="00E70CBE" w:rsidP="009F6890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user_$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USER_eloqua</w:t>
            </w:r>
            <w:proofErr w:type="spellEnd"/>
          </w:p>
        </w:tc>
        <w:tc>
          <w:tcPr>
            <w:tcW w:w="2501" w:type="dxa"/>
          </w:tcPr>
          <w:p w14:paraId="7F5693FF" w14:textId="77B2863B" w:rsidR="00E70CBE" w:rsidRDefault="00E70CBE" w:rsidP="009F6890">
            <w:r>
              <w:t xml:space="preserve">Set in </w:t>
            </w:r>
            <w:proofErr w:type="spellStart"/>
            <w:r>
              <w:t>config</w:t>
            </w:r>
            <w:proofErr w:type="spellEnd"/>
            <w:r>
              <w:t>. Root of schema for Eloqua tables. Should be deprecated.</w:t>
            </w:r>
          </w:p>
        </w:tc>
      </w:tr>
      <w:tr w:rsidR="00E70CBE" w14:paraId="296EF799" w14:textId="77777777" w:rsidTr="009F6890">
        <w:tc>
          <w:tcPr>
            <w:tcW w:w="2490" w:type="dxa"/>
          </w:tcPr>
          <w:p w14:paraId="0A075A30" w14:textId="211D6042" w:rsidR="00E70CBE" w:rsidRDefault="00E70CBE" w:rsidP="009F6890">
            <w:proofErr w:type="spellStart"/>
            <w:r>
              <w:t>eloqua_site</w:t>
            </w:r>
            <w:proofErr w:type="spellEnd"/>
          </w:p>
        </w:tc>
        <w:tc>
          <w:tcPr>
            <w:tcW w:w="4585" w:type="dxa"/>
          </w:tcPr>
          <w:p w14:paraId="571BA96B" w14:textId="3AFC3F8B" w:rsidR="00E70CBE" w:rsidRDefault="00E70CBE" w:rsidP="009F6890">
            <w:pPr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IntelCorporation</w:t>
            </w:r>
            <w:proofErr w:type="spellEnd"/>
          </w:p>
        </w:tc>
        <w:tc>
          <w:tcPr>
            <w:tcW w:w="2501" w:type="dxa"/>
          </w:tcPr>
          <w:p w14:paraId="5B3F60BC" w14:textId="05BA01A1" w:rsidR="00E70CBE" w:rsidRDefault="00E70CBE" w:rsidP="009F6890">
            <w:r>
              <w:t xml:space="preserve">Set in </w:t>
            </w:r>
            <w:proofErr w:type="spellStart"/>
            <w:r>
              <w:t>config</w:t>
            </w:r>
            <w:proofErr w:type="spellEnd"/>
            <w:r>
              <w:t>. Eloqua REST API site name</w:t>
            </w:r>
          </w:p>
        </w:tc>
      </w:tr>
      <w:tr w:rsidR="00E70CBE" w14:paraId="179F7134" w14:textId="77777777" w:rsidTr="009F6890">
        <w:tc>
          <w:tcPr>
            <w:tcW w:w="2490" w:type="dxa"/>
          </w:tcPr>
          <w:p w14:paraId="7E89E4AF" w14:textId="5AC68E10" w:rsidR="00E70CBE" w:rsidRDefault="00E70CBE" w:rsidP="009F6890">
            <w:proofErr w:type="spellStart"/>
            <w:r>
              <w:t>eloqua_username</w:t>
            </w:r>
            <w:proofErr w:type="spellEnd"/>
          </w:p>
        </w:tc>
        <w:tc>
          <w:tcPr>
            <w:tcW w:w="4585" w:type="dxa"/>
          </w:tcPr>
          <w:p w14:paraId="0B16FA73" w14:textId="77777777" w:rsidR="00E70CBE" w:rsidRDefault="00E70CBE" w:rsidP="009F6890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2501" w:type="dxa"/>
          </w:tcPr>
          <w:p w14:paraId="0B92BE69" w14:textId="4BDD335D" w:rsidR="00E70CBE" w:rsidRDefault="00E70CBE" w:rsidP="009F6890">
            <w:r>
              <w:t xml:space="preserve">Set in </w:t>
            </w:r>
            <w:proofErr w:type="spellStart"/>
            <w:r>
              <w:t>config</w:t>
            </w:r>
            <w:proofErr w:type="spellEnd"/>
            <w:r>
              <w:t>. Eloqua REST API user name.</w:t>
            </w:r>
          </w:p>
        </w:tc>
      </w:tr>
      <w:tr w:rsidR="00E70CBE" w14:paraId="3ED3A54E" w14:textId="77777777" w:rsidTr="009F6890">
        <w:tc>
          <w:tcPr>
            <w:tcW w:w="2490" w:type="dxa"/>
          </w:tcPr>
          <w:p w14:paraId="7BC96BBB" w14:textId="43FF06FB" w:rsidR="00E70CBE" w:rsidRDefault="00E70CBE" w:rsidP="009F6890">
            <w:proofErr w:type="spellStart"/>
            <w:r>
              <w:t>eloqua_password</w:t>
            </w:r>
            <w:proofErr w:type="spellEnd"/>
          </w:p>
        </w:tc>
        <w:tc>
          <w:tcPr>
            <w:tcW w:w="4585" w:type="dxa"/>
          </w:tcPr>
          <w:p w14:paraId="7936E9EE" w14:textId="77777777" w:rsidR="00E70CBE" w:rsidRDefault="00E70CBE" w:rsidP="009F6890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2501" w:type="dxa"/>
          </w:tcPr>
          <w:p w14:paraId="4AB9392F" w14:textId="00084145" w:rsidR="00E70CBE" w:rsidRDefault="00E70CBE" w:rsidP="009F6890">
            <w:r>
              <w:t xml:space="preserve">Set in </w:t>
            </w:r>
            <w:proofErr w:type="spellStart"/>
            <w:r>
              <w:t>config</w:t>
            </w:r>
            <w:proofErr w:type="spellEnd"/>
            <w:r>
              <w:t>. Eloqua REST API password.</w:t>
            </w:r>
          </w:p>
        </w:tc>
      </w:tr>
      <w:tr w:rsidR="00E70CBE" w14:paraId="6F3FB2F2" w14:textId="77777777" w:rsidTr="009F6890">
        <w:tc>
          <w:tcPr>
            <w:tcW w:w="2490" w:type="dxa"/>
          </w:tcPr>
          <w:p w14:paraId="4E19AFFD" w14:textId="79C0EFC3" w:rsidR="00E70CBE" w:rsidRDefault="00E70CBE" w:rsidP="009F6890">
            <w:proofErr w:type="spellStart"/>
            <w:r>
              <w:t>eloqua_endpoint_discovery_url</w:t>
            </w:r>
            <w:proofErr w:type="spellEnd"/>
          </w:p>
        </w:tc>
        <w:tc>
          <w:tcPr>
            <w:tcW w:w="4585" w:type="dxa"/>
          </w:tcPr>
          <w:p w14:paraId="4A8151BB" w14:textId="77777777" w:rsidR="00E70CBE" w:rsidRDefault="00E70CBE" w:rsidP="009F6890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2501" w:type="dxa"/>
          </w:tcPr>
          <w:p w14:paraId="5E293E16" w14:textId="57BC964F" w:rsidR="00E70CBE" w:rsidRDefault="00E70CBE" w:rsidP="009F6890">
            <w:r>
              <w:t xml:space="preserve">Set in </w:t>
            </w:r>
            <w:proofErr w:type="spellStart"/>
            <w:r>
              <w:t>config</w:t>
            </w:r>
            <w:proofErr w:type="spellEnd"/>
            <w:r>
              <w:t>. Eloqua REST API URL.</w:t>
            </w:r>
          </w:p>
        </w:tc>
      </w:tr>
      <w:tr w:rsidR="00E70CBE" w14:paraId="7AB3AEC0" w14:textId="77777777" w:rsidTr="009F6890">
        <w:tc>
          <w:tcPr>
            <w:tcW w:w="2490" w:type="dxa"/>
          </w:tcPr>
          <w:p w14:paraId="4CCCE346" w14:textId="5A440491" w:rsidR="00E70CBE" w:rsidRDefault="00E70CBE" w:rsidP="009F6890">
            <w:proofErr w:type="spellStart"/>
            <w:r>
              <w:t>eloqua_api_version</w:t>
            </w:r>
            <w:proofErr w:type="spellEnd"/>
          </w:p>
        </w:tc>
        <w:tc>
          <w:tcPr>
            <w:tcW w:w="4585" w:type="dxa"/>
          </w:tcPr>
          <w:p w14:paraId="6B37C02E" w14:textId="77777777" w:rsidR="00E70CBE" w:rsidRDefault="00E70CBE" w:rsidP="009F6890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2501" w:type="dxa"/>
          </w:tcPr>
          <w:p w14:paraId="54D4970D" w14:textId="78DF2EE9" w:rsidR="00E70CBE" w:rsidRDefault="00E70CBE" w:rsidP="009F6890">
            <w:r>
              <w:t xml:space="preserve">Set in </w:t>
            </w:r>
            <w:proofErr w:type="spellStart"/>
            <w:r>
              <w:t>config</w:t>
            </w:r>
            <w:proofErr w:type="spellEnd"/>
            <w:r>
              <w:t>. Eloqua REST API version.</w:t>
            </w:r>
          </w:p>
        </w:tc>
      </w:tr>
    </w:tbl>
    <w:p w14:paraId="30AE2FF8" w14:textId="77777777" w:rsidR="00534EA3" w:rsidRPr="00632103" w:rsidRDefault="00534EA3">
      <w:pPr>
        <w:rPr>
          <w:rFonts w:ascii="Consolas" w:hAnsi="Consolas"/>
          <w:rPrChange w:id="207" w:author="Kidwell, MarkX" w:date="2015-02-13T07:18:00Z">
            <w:rPr/>
          </w:rPrChange>
        </w:rPr>
      </w:pPr>
    </w:p>
    <w:sectPr w:rsidR="00534EA3" w:rsidRPr="00632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F464625"/>
    <w:multiLevelType w:val="multilevel"/>
    <w:tmpl w:val="91700CEE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51A2E54"/>
    <w:multiLevelType w:val="multilevel"/>
    <w:tmpl w:val="DD4C42F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3481A"/>
    <w:multiLevelType w:val="multilevel"/>
    <w:tmpl w:val="A2FC22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2B29BE"/>
    <w:multiLevelType w:val="multilevel"/>
    <w:tmpl w:val="51E8CA4C"/>
    <w:lvl w:ilvl="0">
      <w:start w:val="4"/>
      <w:numFmt w:val="lowerLetter"/>
      <w:lvlText w:val="%1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1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E4D19FC"/>
    <w:multiLevelType w:val="multilevel"/>
    <w:tmpl w:val="A2B0AA46"/>
    <w:lvl w:ilvl="0">
      <w:numFmt w:val="bullet"/>
      <w:lvlText w:val=" 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6042BE2"/>
    <w:multiLevelType w:val="multilevel"/>
    <w:tmpl w:val="BD2272E8"/>
    <w:lvl w:ilvl="0">
      <w:numFmt w:val="bullet"/>
      <w:lvlText w:val=" 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79A7DF7"/>
    <w:multiLevelType w:val="multilevel"/>
    <w:tmpl w:val="BD76F792"/>
    <w:lvl w:ilvl="0">
      <w:numFmt w:val="bullet"/>
      <w:lvlText w:val=" 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9D2F524"/>
    <w:multiLevelType w:val="multilevel"/>
    <w:tmpl w:val="55AC3F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A251997"/>
    <w:multiLevelType w:val="multilevel"/>
    <w:tmpl w:val="D71E1C28"/>
    <w:lvl w:ilvl="0">
      <w:numFmt w:val="bullet"/>
      <w:lvlText w:val=" 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E035B57"/>
    <w:multiLevelType w:val="hybridMultilevel"/>
    <w:tmpl w:val="A17244B6"/>
    <w:lvl w:ilvl="0" w:tplc="04090019">
      <w:start w:val="1"/>
      <w:numFmt w:val="lowerLetter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 w15:restartNumberingAfterBreak="0">
    <w:nsid w:val="33C25C5D"/>
    <w:multiLevelType w:val="multilevel"/>
    <w:tmpl w:val="5A804D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A5E710C"/>
    <w:multiLevelType w:val="multilevel"/>
    <w:tmpl w:val="EC54DE3C"/>
    <w:lvl w:ilvl="0">
      <w:numFmt w:val="bullet"/>
      <w:lvlText w:val=" 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C926B85"/>
    <w:multiLevelType w:val="multilevel"/>
    <w:tmpl w:val="7292C34C"/>
    <w:lvl w:ilvl="0">
      <w:numFmt w:val="bullet"/>
      <w:lvlText w:val=" 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44774418"/>
    <w:multiLevelType w:val="multilevel"/>
    <w:tmpl w:val="541298F8"/>
    <w:lvl w:ilvl="0">
      <w:numFmt w:val="bullet"/>
      <w:lvlText w:val=" 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68D65B8"/>
    <w:multiLevelType w:val="hybridMultilevel"/>
    <w:tmpl w:val="2DE043C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423C56"/>
    <w:multiLevelType w:val="hybridMultilevel"/>
    <w:tmpl w:val="C4B267F0"/>
    <w:lvl w:ilvl="0" w:tplc="0602D38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35F3309"/>
    <w:multiLevelType w:val="multilevel"/>
    <w:tmpl w:val="E814FA98"/>
    <w:lvl w:ilvl="0">
      <w:numFmt w:val="bullet"/>
      <w:lvlText w:val=" 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D814C41"/>
    <w:multiLevelType w:val="multilevel"/>
    <w:tmpl w:val="2AC67368"/>
    <w:lvl w:ilvl="0">
      <w:numFmt w:val="bullet"/>
      <w:lvlText w:val=" 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27A9D8F"/>
    <w:multiLevelType w:val="multilevel"/>
    <w:tmpl w:val="FB80FC9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38D2770"/>
    <w:multiLevelType w:val="multilevel"/>
    <w:tmpl w:val="34AAC4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69F733C"/>
    <w:multiLevelType w:val="multilevel"/>
    <w:tmpl w:val="CD086712"/>
    <w:lvl w:ilvl="0">
      <w:numFmt w:val="bullet"/>
      <w:lvlText w:val=" 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BF693C7"/>
    <w:multiLevelType w:val="multilevel"/>
    <w:tmpl w:val="7A1A9ED2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9"/>
  </w:num>
  <w:num w:numId="6">
    <w:abstractNumId w:val="1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14"/>
  </w:num>
  <w:num w:numId="12">
    <w:abstractNumId w:val="2"/>
  </w:num>
  <w:num w:numId="13">
    <w:abstractNumId w:val="10"/>
  </w:num>
  <w:num w:numId="14">
    <w:abstractNumId w:val="17"/>
  </w:num>
  <w:num w:numId="15">
    <w:abstractNumId w:val="11"/>
  </w:num>
  <w:num w:numId="16">
    <w:abstractNumId w:val="13"/>
  </w:num>
  <w:num w:numId="17">
    <w:abstractNumId w:val="12"/>
  </w:num>
  <w:num w:numId="18">
    <w:abstractNumId w:val="9"/>
  </w:num>
  <w:num w:numId="19">
    <w:abstractNumId w:val="15"/>
  </w:num>
  <w:num w:numId="20">
    <w:abstractNumId w:val="16"/>
  </w:num>
  <w:num w:numId="21">
    <w:abstractNumId w:val="6"/>
  </w:num>
  <w:num w:numId="22">
    <w:abstractNumId w:val="8"/>
  </w:num>
  <w:num w:numId="23">
    <w:abstractNumId w:val="20"/>
  </w:num>
  <w:num w:numId="24">
    <w:abstractNumId w:val="3"/>
  </w:num>
  <w:num w:numId="25">
    <w:abstractNumId w:val="4"/>
  </w:num>
  <w:num w:numId="2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idwell, MarkX">
    <w15:presenceInfo w15:providerId="AD" w15:userId="S-1-5-21-725345543-602162358-527237240-27671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61"/>
    <w:rsid w:val="00015CAF"/>
    <w:rsid w:val="00052272"/>
    <w:rsid w:val="000A3DBC"/>
    <w:rsid w:val="000A561C"/>
    <w:rsid w:val="000B058A"/>
    <w:rsid w:val="000B1A57"/>
    <w:rsid w:val="000B5E10"/>
    <w:rsid w:val="000C247D"/>
    <w:rsid w:val="000C4499"/>
    <w:rsid w:val="000D6D6E"/>
    <w:rsid w:val="00116801"/>
    <w:rsid w:val="001270A0"/>
    <w:rsid w:val="00166CB5"/>
    <w:rsid w:val="001A1FBD"/>
    <w:rsid w:val="001F2968"/>
    <w:rsid w:val="00201DD5"/>
    <w:rsid w:val="002145C3"/>
    <w:rsid w:val="00243CBF"/>
    <w:rsid w:val="002513BE"/>
    <w:rsid w:val="002533F3"/>
    <w:rsid w:val="00255856"/>
    <w:rsid w:val="00273D81"/>
    <w:rsid w:val="002D09D7"/>
    <w:rsid w:val="002E233A"/>
    <w:rsid w:val="002F679A"/>
    <w:rsid w:val="00336C05"/>
    <w:rsid w:val="0036207F"/>
    <w:rsid w:val="00377453"/>
    <w:rsid w:val="00397D2B"/>
    <w:rsid w:val="003A5040"/>
    <w:rsid w:val="003D7EB9"/>
    <w:rsid w:val="003E1962"/>
    <w:rsid w:val="004042D6"/>
    <w:rsid w:val="00406027"/>
    <w:rsid w:val="00422C85"/>
    <w:rsid w:val="0042686B"/>
    <w:rsid w:val="0045020E"/>
    <w:rsid w:val="00452B2B"/>
    <w:rsid w:val="004550EC"/>
    <w:rsid w:val="004564B6"/>
    <w:rsid w:val="004C510C"/>
    <w:rsid w:val="004D19B4"/>
    <w:rsid w:val="004D5878"/>
    <w:rsid w:val="004E11F4"/>
    <w:rsid w:val="0052259B"/>
    <w:rsid w:val="00530810"/>
    <w:rsid w:val="00534EA3"/>
    <w:rsid w:val="00535AA4"/>
    <w:rsid w:val="00590E93"/>
    <w:rsid w:val="0059348B"/>
    <w:rsid w:val="005A25FD"/>
    <w:rsid w:val="006245F1"/>
    <w:rsid w:val="00632103"/>
    <w:rsid w:val="00652145"/>
    <w:rsid w:val="00653AA1"/>
    <w:rsid w:val="006C3110"/>
    <w:rsid w:val="00705ECE"/>
    <w:rsid w:val="00723DE0"/>
    <w:rsid w:val="00741A11"/>
    <w:rsid w:val="00745EB2"/>
    <w:rsid w:val="00754DF5"/>
    <w:rsid w:val="00814561"/>
    <w:rsid w:val="00816862"/>
    <w:rsid w:val="008248AD"/>
    <w:rsid w:val="0084374A"/>
    <w:rsid w:val="00903C09"/>
    <w:rsid w:val="00904540"/>
    <w:rsid w:val="00915266"/>
    <w:rsid w:val="00930B5B"/>
    <w:rsid w:val="009A74F1"/>
    <w:rsid w:val="009B47D8"/>
    <w:rsid w:val="009C3676"/>
    <w:rsid w:val="009C69AB"/>
    <w:rsid w:val="009F6890"/>
    <w:rsid w:val="00A31F25"/>
    <w:rsid w:val="00A73626"/>
    <w:rsid w:val="00AA51B6"/>
    <w:rsid w:val="00AD16A2"/>
    <w:rsid w:val="00B25E8F"/>
    <w:rsid w:val="00B420E2"/>
    <w:rsid w:val="00B52AED"/>
    <w:rsid w:val="00B660B9"/>
    <w:rsid w:val="00B82BF1"/>
    <w:rsid w:val="00BC4550"/>
    <w:rsid w:val="00BE5C71"/>
    <w:rsid w:val="00BF3B1F"/>
    <w:rsid w:val="00C342DC"/>
    <w:rsid w:val="00C62681"/>
    <w:rsid w:val="00CB09A3"/>
    <w:rsid w:val="00CE7F3A"/>
    <w:rsid w:val="00D16432"/>
    <w:rsid w:val="00D403C3"/>
    <w:rsid w:val="00D40854"/>
    <w:rsid w:val="00DD5E7B"/>
    <w:rsid w:val="00E32C02"/>
    <w:rsid w:val="00E332A5"/>
    <w:rsid w:val="00E55099"/>
    <w:rsid w:val="00E70CBE"/>
    <w:rsid w:val="00EB055B"/>
    <w:rsid w:val="00EB7E29"/>
    <w:rsid w:val="00EC624E"/>
    <w:rsid w:val="00EF4678"/>
    <w:rsid w:val="00FC275C"/>
    <w:rsid w:val="00FC28E5"/>
    <w:rsid w:val="00F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48682"/>
  <w15:docId w15:val="{E5F31DA8-D8C8-4D6B-852C-B28A2ED2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05ECE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05E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5EC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05EC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05E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377453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7745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rsid w:val="00534E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452B2B"/>
    <w:pPr>
      <w:ind w:left="720"/>
      <w:contextualSpacing/>
    </w:pPr>
  </w:style>
  <w:style w:type="paragraph" w:styleId="Revision">
    <w:name w:val="Revision"/>
    <w:hidden/>
    <w:semiHidden/>
    <w:rsid w:val="00452B2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est.salesforce.com/services/Soap/c/31.0" TargetMode="Externa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ah@intel.com.crm.crmdev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ser@inte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ser@int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C6EE0-57A8-4546-9C80-ABEACFEC0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20</Pages>
  <Words>3608</Words>
  <Characters>20571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Kidwell, MarkX</dc:creator>
  <cp:lastModifiedBy>Iyengar, AkshayX</cp:lastModifiedBy>
  <cp:revision>35</cp:revision>
  <dcterms:created xsi:type="dcterms:W3CDTF">2014-11-14T01:16:00Z</dcterms:created>
  <dcterms:modified xsi:type="dcterms:W3CDTF">2015-09-05T04:26:00Z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ive_LatestUserAccountName">
    <vt:lpwstr>mkidwelx</vt:lpwstr>
  </property>
  <property fmtid="{D5CDD505-2E9C-101B-9397-08002B2CF9AE}" pid="3" name="Jive_VersionGuid">
    <vt:lpwstr>7a0f90afef4f4c4fb283af1935f29216</vt:lpwstr>
  </property>
  <property fmtid="{D5CDD505-2E9C-101B-9397-08002B2CF9AE}" pid="4" name="Offisync_ServerID">
    <vt:lpwstr>d001a694-7c66-4352-b53b-895ffdce369f</vt:lpwstr>
  </property>
  <property fmtid="{D5CDD505-2E9C-101B-9397-08002B2CF9AE}" pid="5" name="Offisync_UpdateToken">
    <vt:lpwstr>7</vt:lpwstr>
  </property>
  <property fmtid="{D5CDD505-2E9C-101B-9397-08002B2CF9AE}" pid="6" name="Offisync_UniqueId">
    <vt:lpwstr>1014645</vt:lpwstr>
  </property>
  <property fmtid="{D5CDD505-2E9C-101B-9397-08002B2CF9AE}" pid="7" name="Offisync_ProviderInitializationData">
    <vt:lpwstr>https://soco.intel.com/</vt:lpwstr>
  </property>
  <property fmtid="{D5CDD505-2E9C-101B-9397-08002B2CF9AE}" pid="8" name="Jive_LatestFileFullName">
    <vt:lpwstr>b41ee36fee655672ae1c7a6824cca209</vt:lpwstr>
  </property>
  <property fmtid="{D5CDD505-2E9C-101B-9397-08002B2CF9AE}" pid="9" name="Jive_VersionGuid_v2.5">
    <vt:lpwstr>94d664d2fb1e4d549cf69daaa909b3c5</vt:lpwstr>
  </property>
  <property fmtid="{D5CDD505-2E9C-101B-9397-08002B2CF9AE}" pid="10" name="Jive_PrevVersionNumber">
    <vt:lpwstr>6</vt:lpwstr>
  </property>
  <property fmtid="{D5CDD505-2E9C-101B-9397-08002B2CF9AE}" pid="11" name="Jive_ModifiedButNotPublished">
    <vt:lpwstr>True</vt:lpwstr>
  </property>
</Properties>
</file>